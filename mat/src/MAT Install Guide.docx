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881" w:rsidRPr="00AA095B" w:rsidRDefault="00565531" w:rsidP="00565531">
      <w:pPr>
        <w:pStyle w:val="Title"/>
        <w:rPr>
          <w:sz w:val="40"/>
          <w:szCs w:val="40"/>
          <w:u w:val="single"/>
        </w:rPr>
      </w:pPr>
      <w:r w:rsidRPr="00AA095B">
        <w:rPr>
          <w:sz w:val="40"/>
          <w:szCs w:val="40"/>
          <w:u w:val="single"/>
        </w:rPr>
        <w:t xml:space="preserve">Measure Authoring Tool </w:t>
      </w:r>
      <w:r w:rsidR="00AA095B" w:rsidRPr="00AA095B">
        <w:rPr>
          <w:sz w:val="40"/>
          <w:szCs w:val="40"/>
          <w:u w:val="single"/>
        </w:rPr>
        <w:t>Latest Release</w:t>
      </w:r>
      <w:r w:rsidRPr="00AA095B">
        <w:rPr>
          <w:sz w:val="40"/>
          <w:szCs w:val="40"/>
          <w:u w:val="single"/>
        </w:rPr>
        <w:t xml:space="preserve"> Installation Guide</w:t>
      </w:r>
    </w:p>
    <w:p w:rsidR="00565531" w:rsidRDefault="00565531" w:rsidP="00565531"/>
    <w:p w:rsidR="00565531" w:rsidRDefault="00565531" w:rsidP="00565531">
      <w:r>
        <w:t xml:space="preserve">The Measure Authoring Tool (MAT) was designed using many open source products including the Google Web Toolkit (GWT) framework, Java JDK, MySQL and Eclipse. GWT allows a developer to write client side code in Java and where GWT converts it to JavaScript. The MAT uses MySQL as its backend database server and the IDE is Eclipse Mars.2 for Java EE Developers. Finally, the MAT is deployed on the Glassfish 3.1.2.2 application server. </w:t>
      </w:r>
    </w:p>
    <w:p w:rsidR="00565531" w:rsidRDefault="00565531" w:rsidP="00565531">
      <w:r>
        <w:t>Due to the use of these open source products, a working knowledge of Java development and some research into how the products work with each other in your environment may be necessary. Research from discussions on product forums, help documents, internet searches</w:t>
      </w:r>
      <w:ins w:id="0" w:author="Dawn Grey" w:date="2016-05-27T10:42:00Z">
        <w:r w:rsidR="00CA27F6">
          <w:t>,</w:t>
        </w:r>
      </w:ins>
      <w:r>
        <w:t xml:space="preserve"> and knowledge of the local environment where the MAT will be running may all need to be checked if there are errors during the install. </w:t>
      </w:r>
    </w:p>
    <w:p w:rsidR="00565531" w:rsidRDefault="00565531" w:rsidP="00565531"/>
    <w:p w:rsidR="00565531" w:rsidRDefault="00565531" w:rsidP="00565531">
      <w:pPr>
        <w:pStyle w:val="Heading1"/>
      </w:pPr>
      <w:r>
        <w:t>Installation Guidelines</w:t>
      </w:r>
    </w:p>
    <w:p w:rsidR="00857F5D" w:rsidRPr="00857F5D" w:rsidRDefault="00565531" w:rsidP="00857F5D">
      <w:pPr>
        <w:pStyle w:val="Heading2"/>
        <w:numPr>
          <w:ilvl w:val="0"/>
          <w:numId w:val="4"/>
        </w:numPr>
      </w:pPr>
      <w:r>
        <w:t>Install Eclipse</w:t>
      </w:r>
    </w:p>
    <w:p w:rsidR="00565531" w:rsidRDefault="00857F5D" w:rsidP="00857F5D">
      <w:pPr>
        <w:ind w:left="1440"/>
      </w:pPr>
      <w:r>
        <w:t xml:space="preserve">1. </w:t>
      </w:r>
      <w:r w:rsidR="00565531">
        <w:t>Download Eclipse Mars.2 for Java EE Developers. Eclipse IDE is a free, open source IDE for writing Java applications found on the Eclipse download sit</w:t>
      </w:r>
      <w:r w:rsidR="00CA27F6">
        <w:t>e:</w:t>
      </w:r>
      <w:r w:rsidR="00565531">
        <w:t xml:space="preserve">  </w:t>
      </w:r>
      <w:hyperlink r:id="rId6" w:history="1">
        <w:r w:rsidR="00565531" w:rsidRPr="00B231D7">
          <w:rPr>
            <w:rStyle w:val="Hyperlink"/>
          </w:rPr>
          <w:t>http://www.eclipse.org/downloads/packages/eclipse-ide-java-ee-developers/mars2</w:t>
        </w:r>
      </w:hyperlink>
      <w:r w:rsidR="00565531">
        <w:t xml:space="preserve">. </w:t>
      </w:r>
    </w:p>
    <w:p w:rsidR="00565531" w:rsidRDefault="00565531" w:rsidP="00565531">
      <w:pPr>
        <w:ind w:left="1440"/>
      </w:pPr>
      <w:r>
        <w:t xml:space="preserve">2. Select the version that best fits your operating system.  </w:t>
      </w:r>
    </w:p>
    <w:p w:rsidR="00565531" w:rsidRDefault="00565531" w:rsidP="00565531">
      <w:pPr>
        <w:ind w:left="1440"/>
      </w:pPr>
      <w:r>
        <w:t xml:space="preserve">3. Extract the zip file to a location on the hard drive you would like Eclipse to be installed. </w:t>
      </w:r>
    </w:p>
    <w:p w:rsidR="00857F5D" w:rsidRDefault="00857F5D" w:rsidP="00565531">
      <w:pPr>
        <w:ind w:left="1440"/>
      </w:pPr>
      <w:r>
        <w:t xml:space="preserve">4. Run the application file. </w:t>
      </w:r>
    </w:p>
    <w:p w:rsidR="00857F5D" w:rsidRDefault="00857F5D" w:rsidP="00857F5D">
      <w:pPr>
        <w:pStyle w:val="Heading2"/>
      </w:pPr>
      <w:r>
        <w:tab/>
        <w:t>2. Install Google Web Toolkit (GWT)</w:t>
      </w:r>
    </w:p>
    <w:p w:rsidR="00857F5D" w:rsidRDefault="00857F5D" w:rsidP="00857F5D">
      <w:pPr>
        <w:ind w:left="1440"/>
      </w:pPr>
      <w:r>
        <w:t xml:space="preserve">Google Web Toolkit is a free, open source development toolkit used for developing complex browser based applications. The MAT has been designed and tested with GWT version 2.6.0. </w:t>
      </w:r>
    </w:p>
    <w:p w:rsidR="00857F5D" w:rsidRPr="00857F5D" w:rsidRDefault="00857F5D" w:rsidP="00857F5D">
      <w:pPr>
        <w:ind w:left="1440"/>
      </w:pPr>
      <w:r>
        <w:rPr>
          <w:b/>
        </w:rPr>
        <w:t xml:space="preserve">Note: </w:t>
      </w:r>
      <w:r w:rsidR="00856D20">
        <w:t xml:space="preserve">GWT can be installed and </w:t>
      </w:r>
      <w:r w:rsidR="00CA27F6">
        <w:t xml:space="preserve">run </w:t>
      </w:r>
      <w:r w:rsidR="00856D20">
        <w:t>through multiple methods</w:t>
      </w:r>
      <w:r w:rsidR="00CA27F6">
        <w:t>;</w:t>
      </w:r>
      <w:r w:rsidR="00856D20">
        <w:t xml:space="preserve"> however</w:t>
      </w:r>
      <w:r w:rsidR="00CA27F6">
        <w:t>,</w:t>
      </w:r>
      <w:r w:rsidR="00856D20">
        <w:t xml:space="preserve"> the MAT support team recommends using the Google Plugin for Eclipse along with GWT. Brief instructions on how to use the plugin </w:t>
      </w:r>
      <w:r w:rsidR="00CA27F6">
        <w:t xml:space="preserve">can be found </w:t>
      </w:r>
      <w:r w:rsidR="00856D20">
        <w:t xml:space="preserve">below. By using GWT through Eclipse, the user has the ability to write, compile, and run code </w:t>
      </w:r>
      <w:r w:rsidR="00CA27F6">
        <w:t>with just</w:t>
      </w:r>
      <w:r w:rsidR="00856D20">
        <w:t xml:space="preserve"> one product. </w:t>
      </w:r>
    </w:p>
    <w:p w:rsidR="00857F5D" w:rsidRDefault="00857F5D" w:rsidP="00856D20">
      <w:pPr>
        <w:pStyle w:val="Heading3"/>
        <w:numPr>
          <w:ilvl w:val="0"/>
          <w:numId w:val="6"/>
        </w:numPr>
      </w:pPr>
      <w:r>
        <w:t xml:space="preserve">Install GWT Plugin for Eclipse. </w:t>
      </w:r>
    </w:p>
    <w:p w:rsidR="00857F5D" w:rsidRDefault="00857F5D" w:rsidP="00857F5D">
      <w:pPr>
        <w:pStyle w:val="ListParagraph"/>
        <w:numPr>
          <w:ilvl w:val="1"/>
          <w:numId w:val="6"/>
        </w:numPr>
      </w:pPr>
      <w:r>
        <w:t xml:space="preserve">Open Eclipse IDE, navigate to the workbench, and select </w:t>
      </w:r>
    </w:p>
    <w:p w:rsidR="00857F5D" w:rsidRDefault="00857F5D" w:rsidP="00857F5D">
      <w:pPr>
        <w:pStyle w:val="ListParagraph"/>
        <w:ind w:left="2520"/>
        <w:rPr>
          <w:b/>
        </w:rPr>
      </w:pPr>
      <w:r>
        <w:rPr>
          <w:b/>
        </w:rPr>
        <w:t>[Help] -&gt; [Install New Software]</w:t>
      </w:r>
      <w:ins w:id="1" w:author="Dawn Grey" w:date="2016-05-27T10:53:00Z">
        <w:r w:rsidR="00B106BD">
          <w:rPr>
            <w:b/>
          </w:rPr>
          <w:t>.</w:t>
        </w:r>
      </w:ins>
    </w:p>
    <w:p w:rsidR="00857F5D" w:rsidRDefault="00857F5D" w:rsidP="00857F5D">
      <w:pPr>
        <w:pStyle w:val="ListParagraph"/>
        <w:numPr>
          <w:ilvl w:val="1"/>
          <w:numId w:val="6"/>
        </w:numPr>
      </w:pPr>
      <w:r>
        <w:t xml:space="preserve">In the </w:t>
      </w:r>
      <w:r>
        <w:rPr>
          <w:b/>
        </w:rPr>
        <w:t>Work With</w:t>
      </w:r>
      <w:r>
        <w:t xml:space="preserve"> text box, past in the following </w:t>
      </w:r>
      <w:r w:rsidR="00CA27F6">
        <w:t xml:space="preserve">URL: </w:t>
      </w:r>
      <w:hyperlink r:id="rId7" w:history="1">
        <w:r w:rsidRPr="00B231D7">
          <w:rPr>
            <w:rStyle w:val="Hyperlink"/>
          </w:rPr>
          <w:t>https://dl.google.com/eclipse/plugin/4.5</w:t>
        </w:r>
      </w:hyperlink>
      <w:r>
        <w:t xml:space="preserve"> </w:t>
      </w:r>
      <w:ins w:id="2" w:author="Dawn Grey" w:date="2016-05-27T10:53:00Z">
        <w:r w:rsidR="00B106BD">
          <w:t>.</w:t>
        </w:r>
      </w:ins>
    </w:p>
    <w:p w:rsidR="00857F5D" w:rsidRDefault="00857F5D" w:rsidP="00857F5D">
      <w:pPr>
        <w:pStyle w:val="ListParagraph"/>
        <w:numPr>
          <w:ilvl w:val="1"/>
          <w:numId w:val="6"/>
        </w:numPr>
      </w:pPr>
      <w:r>
        <w:t xml:space="preserve">Expand </w:t>
      </w:r>
      <w:r>
        <w:rPr>
          <w:b/>
        </w:rPr>
        <w:t xml:space="preserve">Google Plugin for Eclipse. </w:t>
      </w:r>
      <w:r>
        <w:t>Select only</w:t>
      </w:r>
      <w:ins w:id="3" w:author="Dawn Grey" w:date="2016-05-27T10:54:00Z">
        <w:r w:rsidR="00B106BD">
          <w:t>.</w:t>
        </w:r>
      </w:ins>
      <w:r>
        <w:t xml:space="preserve"> </w:t>
      </w:r>
    </w:p>
    <w:p w:rsidR="00857F5D" w:rsidRDefault="00857F5D" w:rsidP="00857F5D">
      <w:pPr>
        <w:pStyle w:val="ListParagraph"/>
        <w:ind w:left="2520"/>
        <w:rPr>
          <w:b/>
        </w:rPr>
      </w:pPr>
      <w:r>
        <w:rPr>
          <w:b/>
        </w:rPr>
        <w:t>Google Plugin for Eclipse 4.4/4.5.</w:t>
      </w:r>
    </w:p>
    <w:p w:rsidR="00857F5D" w:rsidRDefault="00857F5D" w:rsidP="00857F5D">
      <w:pPr>
        <w:pStyle w:val="ListParagraph"/>
        <w:ind w:left="2520"/>
      </w:pPr>
      <w:r>
        <w:rPr>
          <w:noProof/>
        </w:rPr>
        <w:lastRenderedPageBreak/>
        <w:drawing>
          <wp:inline distT="0" distB="0" distL="0" distR="0" wp14:anchorId="4B2D2335" wp14:editId="1DAC8E3C">
            <wp:extent cx="4982270" cy="1524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982270" cy="1524213"/>
                    </a:xfrm>
                    <a:prstGeom prst="rect">
                      <a:avLst/>
                    </a:prstGeom>
                  </pic:spPr>
                </pic:pic>
              </a:graphicData>
            </a:graphic>
          </wp:inline>
        </w:drawing>
      </w:r>
    </w:p>
    <w:p w:rsidR="00856D20" w:rsidRDefault="00856D20" w:rsidP="00857F5D">
      <w:pPr>
        <w:pStyle w:val="ListParagraph"/>
        <w:ind w:left="2520"/>
      </w:pPr>
    </w:p>
    <w:p w:rsidR="00856D20" w:rsidRDefault="00856D20" w:rsidP="00B37AFB">
      <w:pPr>
        <w:pStyle w:val="Heading3"/>
        <w:numPr>
          <w:ilvl w:val="0"/>
          <w:numId w:val="6"/>
        </w:numPr>
      </w:pPr>
      <w:r>
        <w:t>Install GWT SDK 2.6.0</w:t>
      </w:r>
    </w:p>
    <w:p w:rsidR="00856D20" w:rsidRDefault="00856D20" w:rsidP="00856D20">
      <w:pPr>
        <w:pStyle w:val="ListParagraph"/>
        <w:numPr>
          <w:ilvl w:val="1"/>
          <w:numId w:val="6"/>
        </w:numPr>
      </w:pPr>
      <w:r>
        <w:t xml:space="preserve">Open a browser and navigate to </w:t>
      </w:r>
      <w:hyperlink r:id="rId9" w:history="1">
        <w:r w:rsidRPr="00B231D7">
          <w:rPr>
            <w:rStyle w:val="Hyperlink"/>
          </w:rPr>
          <w:t>http://www.gwtproject.org/versions.html</w:t>
        </w:r>
      </w:hyperlink>
      <w:r>
        <w:t xml:space="preserve">. </w:t>
      </w:r>
    </w:p>
    <w:p w:rsidR="00856D20" w:rsidRDefault="00856D20" w:rsidP="00856D20">
      <w:pPr>
        <w:pStyle w:val="ListParagraph"/>
        <w:numPr>
          <w:ilvl w:val="1"/>
          <w:numId w:val="6"/>
        </w:numPr>
      </w:pPr>
      <w:r>
        <w:t xml:space="preserve">Scroll and find Version 2.6.0 and download gwt-2.6.0.zip. </w:t>
      </w:r>
    </w:p>
    <w:p w:rsidR="00857F5D" w:rsidRDefault="00856D20" w:rsidP="00856D20">
      <w:pPr>
        <w:pStyle w:val="ListParagraph"/>
        <w:numPr>
          <w:ilvl w:val="1"/>
          <w:numId w:val="6"/>
        </w:numPr>
      </w:pPr>
      <w:r>
        <w:t>Extract the zip file to a location on the hard drive you would like GWT to be saved.</w:t>
      </w:r>
    </w:p>
    <w:p w:rsidR="00856D20" w:rsidRDefault="00856D20" w:rsidP="00856D20">
      <w:pPr>
        <w:pStyle w:val="ListParagraph"/>
        <w:numPr>
          <w:ilvl w:val="1"/>
          <w:numId w:val="6"/>
        </w:numPr>
      </w:pPr>
      <w:r>
        <w:t xml:space="preserve">Open up Eclipse IDE, navigate to workbench and select </w:t>
      </w:r>
    </w:p>
    <w:p w:rsidR="00856D20" w:rsidRDefault="00856D20" w:rsidP="00856D20">
      <w:pPr>
        <w:pStyle w:val="ListParagraph"/>
        <w:ind w:left="2520"/>
        <w:rPr>
          <w:b/>
        </w:rPr>
      </w:pPr>
      <w:r>
        <w:rPr>
          <w:b/>
        </w:rPr>
        <w:t>[Window] -&gt; [Preferences] -&gt; [Google] -&gt; [Web Toolkit]</w:t>
      </w:r>
      <w:ins w:id="4" w:author="Dawn Grey" w:date="2016-05-27T10:54:00Z">
        <w:r w:rsidR="00B106BD">
          <w:rPr>
            <w:b/>
          </w:rPr>
          <w:t>.</w:t>
        </w:r>
      </w:ins>
    </w:p>
    <w:p w:rsidR="00856D20" w:rsidRDefault="00856D20" w:rsidP="00856D20">
      <w:pPr>
        <w:pStyle w:val="ListParagraph"/>
        <w:ind w:left="2520"/>
        <w:rPr>
          <w:b/>
        </w:rPr>
      </w:pPr>
      <w:r>
        <w:rPr>
          <w:b/>
          <w:noProof/>
        </w:rPr>
        <w:drawing>
          <wp:inline distT="0" distB="0" distL="0" distR="0">
            <wp:extent cx="2962275" cy="2535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2993786" cy="2561990"/>
                    </a:xfrm>
                    <a:prstGeom prst="rect">
                      <a:avLst/>
                    </a:prstGeom>
                  </pic:spPr>
                </pic:pic>
              </a:graphicData>
            </a:graphic>
          </wp:inline>
        </w:drawing>
      </w:r>
    </w:p>
    <w:p w:rsidR="00856D20" w:rsidRDefault="00856D20" w:rsidP="000019BF">
      <w:pPr>
        <w:pStyle w:val="ListParagraph"/>
        <w:numPr>
          <w:ilvl w:val="1"/>
          <w:numId w:val="6"/>
        </w:numPr>
      </w:pPr>
      <w:r>
        <w:t>Click the add button</w:t>
      </w:r>
      <w:r w:rsidR="00CA27F6">
        <w:t>,</w:t>
      </w:r>
      <w:r>
        <w:t xml:space="preserve"> click browse, </w:t>
      </w:r>
      <w:r w:rsidR="00CA27F6">
        <w:t xml:space="preserve">then </w:t>
      </w:r>
      <w:r>
        <w:t>navigate to where you saved the gwt-2.6.0 folder</w:t>
      </w:r>
      <w:r w:rsidR="00B37AFB">
        <w:t xml:space="preserve">, and select gwt-2.6.0 folder, press the OK Button. </w:t>
      </w:r>
    </w:p>
    <w:p w:rsidR="00856D20" w:rsidRDefault="00B37AFB" w:rsidP="000019BF">
      <w:pPr>
        <w:pStyle w:val="ListParagraph"/>
        <w:numPr>
          <w:ilvl w:val="1"/>
          <w:numId w:val="6"/>
        </w:numPr>
      </w:pPr>
      <w:r>
        <w:t xml:space="preserve">If adding was successful, you should now see the SDK show up in the list. If it’s in the list, press the OK button. </w:t>
      </w:r>
    </w:p>
    <w:p w:rsidR="00B37AFB" w:rsidRDefault="00B37AFB" w:rsidP="00B37AFB">
      <w:pPr>
        <w:pStyle w:val="ListParagraph"/>
        <w:ind w:left="2520"/>
      </w:pPr>
    </w:p>
    <w:p w:rsidR="00B37AFB" w:rsidRDefault="00AA095B" w:rsidP="00B37AFB">
      <w:pPr>
        <w:pStyle w:val="Heading2"/>
        <w:numPr>
          <w:ilvl w:val="0"/>
          <w:numId w:val="6"/>
        </w:numPr>
      </w:pPr>
      <w:r>
        <w:t>Configure Java (JDK</w:t>
      </w:r>
      <w:r w:rsidR="00B37AFB">
        <w:t>)</w:t>
      </w:r>
    </w:p>
    <w:p w:rsidR="00B37AFB" w:rsidRDefault="00B37AFB" w:rsidP="00B37AFB">
      <w:pPr>
        <w:ind w:left="2160"/>
      </w:pPr>
      <w:r>
        <w:t xml:space="preserve">The application has </w:t>
      </w:r>
      <w:r>
        <w:rPr>
          <w:b/>
        </w:rPr>
        <w:t>not</w:t>
      </w:r>
      <w:r>
        <w:t xml:space="preserve"> been tested with version above Java 1.8</w:t>
      </w:r>
      <w:r w:rsidR="00CA27F6">
        <w:t>.</w:t>
      </w:r>
      <w:r>
        <w:t xml:space="preserve"> </w:t>
      </w:r>
      <w:r w:rsidR="00CA27F6">
        <w:t>P</w:t>
      </w:r>
      <w:r>
        <w:t xml:space="preserve">lease ensure this version is in the environment. </w:t>
      </w:r>
    </w:p>
    <w:p w:rsidR="00B37AFB" w:rsidRDefault="00B37AFB" w:rsidP="00B37AFB">
      <w:pPr>
        <w:ind w:left="2160"/>
      </w:pPr>
      <w:r>
        <w:t xml:space="preserve">Verify that JAVA_HOME and PATH system variables are pointing to the proper folder(s). </w:t>
      </w:r>
    </w:p>
    <w:p w:rsidR="00B37AFB" w:rsidRPr="00B37AFB" w:rsidRDefault="00B37AFB" w:rsidP="00B37AFB">
      <w:pPr>
        <w:ind w:left="2160"/>
      </w:pPr>
      <w:r>
        <w:lastRenderedPageBreak/>
        <w:t xml:space="preserve">For example, in a Windows environment, the JAVA_HOME (Environment Variables under Advanced System Settings) should point to the Java DK 1.8.x folder and PATH should point to the Java 1.8.x/bin. </w:t>
      </w:r>
    </w:p>
    <w:p w:rsidR="00B37AFB" w:rsidRDefault="00B37AFB" w:rsidP="00B37AFB">
      <w:pPr>
        <w:pStyle w:val="Heading2"/>
        <w:numPr>
          <w:ilvl w:val="0"/>
          <w:numId w:val="6"/>
        </w:numPr>
      </w:pPr>
      <w:r>
        <w:t>MAT Code Base Import</w:t>
      </w:r>
    </w:p>
    <w:p w:rsidR="006E691C" w:rsidRDefault="006E691C" w:rsidP="006E691C">
      <w:pPr>
        <w:pStyle w:val="ListParagraph"/>
        <w:numPr>
          <w:ilvl w:val="1"/>
          <w:numId w:val="6"/>
        </w:numPr>
      </w:pPr>
      <w:r>
        <w:t xml:space="preserve">From the MAT Github source code link, extract the code base into the Eclipse workspace folder in the MAT Environment. </w:t>
      </w:r>
    </w:p>
    <w:p w:rsidR="006E691C" w:rsidRDefault="006E691C" w:rsidP="006E691C">
      <w:pPr>
        <w:pStyle w:val="ListParagraph"/>
        <w:numPr>
          <w:ilvl w:val="1"/>
          <w:numId w:val="6"/>
        </w:numPr>
      </w:pPr>
      <w:r>
        <w:t xml:space="preserve">Import the code base into an Eclipse project: </w:t>
      </w:r>
    </w:p>
    <w:p w:rsidR="006E691C" w:rsidRPr="006E691C" w:rsidRDefault="006E691C" w:rsidP="006E691C">
      <w:pPr>
        <w:pStyle w:val="ListParagraph"/>
        <w:ind w:left="2520"/>
        <w:rPr>
          <w:b/>
        </w:rPr>
      </w:pPr>
      <w:r>
        <w:rPr>
          <w:b/>
        </w:rPr>
        <w:t xml:space="preserve">[File] -&gt; [Import] -&gt; [General] -&gt; [Existing Project into Workspace] -&gt; </w:t>
      </w:r>
      <w:r>
        <w:t xml:space="preserve">Browse to and Select &lt;&lt; workspace &gt;&gt; -&gt; </w:t>
      </w:r>
      <w:r>
        <w:rPr>
          <w:b/>
        </w:rPr>
        <w:t>[Finish]</w:t>
      </w:r>
    </w:p>
    <w:p w:rsidR="00DF1613" w:rsidRDefault="00DF1613" w:rsidP="00DF1613">
      <w:pPr>
        <w:pStyle w:val="Heading2"/>
        <w:numPr>
          <w:ilvl w:val="0"/>
          <w:numId w:val="6"/>
        </w:numPr>
      </w:pPr>
      <w:r>
        <w:t>Compile the MAT Code</w:t>
      </w:r>
    </w:p>
    <w:p w:rsidR="00DF1613" w:rsidRPr="00DF1613" w:rsidRDefault="00DF1613" w:rsidP="00DF1613">
      <w:pPr>
        <w:pStyle w:val="ListParagraph"/>
        <w:numPr>
          <w:ilvl w:val="1"/>
          <w:numId w:val="6"/>
        </w:numPr>
      </w:pPr>
      <w:r>
        <w:t xml:space="preserve">In eclipse, select Google Services and Development Tools (Google Icon Button) </w:t>
      </w:r>
      <w:r>
        <w:rPr>
          <w:b/>
        </w:rPr>
        <w:t>-&gt; [GWT Compile Project].</w:t>
      </w:r>
    </w:p>
    <w:p w:rsidR="00DF1613" w:rsidRPr="00DF1613" w:rsidRDefault="00DF1613" w:rsidP="00DF1613">
      <w:pPr>
        <w:pStyle w:val="ListParagraph"/>
        <w:ind w:left="2520"/>
      </w:pPr>
      <w:r>
        <w:rPr>
          <w:b/>
          <w:noProof/>
        </w:rPr>
        <mc:AlternateContent>
          <mc:Choice Requires="wps">
            <w:drawing>
              <wp:anchor distT="0" distB="0" distL="114300" distR="114300" simplePos="0" relativeHeight="251659264" behindDoc="0" locked="0" layoutInCell="1" allowOverlap="1">
                <wp:simplePos x="0" y="0"/>
                <wp:positionH relativeFrom="column">
                  <wp:posOffset>1362075</wp:posOffset>
                </wp:positionH>
                <wp:positionV relativeFrom="paragraph">
                  <wp:posOffset>272415</wp:posOffset>
                </wp:positionV>
                <wp:extent cx="981075" cy="45719"/>
                <wp:effectExtent l="0" t="38100" r="47625" b="88265"/>
                <wp:wrapNone/>
                <wp:docPr id="4" name="Straight Arrow Connector 4"/>
                <wp:cNvGraphicFramePr/>
                <a:graphic xmlns:a="http://schemas.openxmlformats.org/drawingml/2006/main">
                  <a:graphicData uri="http://schemas.microsoft.com/office/word/2010/wordprocessingShape">
                    <wps:wsp>
                      <wps:cNvCnPr/>
                      <wps:spPr>
                        <a:xfrm>
                          <a:off x="0" y="0"/>
                          <a:ext cx="981075" cy="45719"/>
                        </a:xfrm>
                        <a:prstGeom prst="straightConnector1">
                          <a:avLst/>
                        </a:prstGeom>
                        <a:ln>
                          <a:solidFill>
                            <a:srgbClr val="FF0000"/>
                          </a:solidFill>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B3DFB0" id="_x0000_t32" coordsize="21600,21600" o:spt="32" o:oned="t" path="m,l21600,21600e" filled="f">
                <v:path arrowok="t" fillok="f" o:connecttype="none"/>
                <o:lock v:ext="edit" shapetype="t"/>
              </v:shapetype>
              <v:shape id="Straight Arrow Connector 4" o:spid="_x0000_s1026" type="#_x0000_t32" style="position:absolute;margin-left:107.25pt;margin-top:21.45pt;width:77.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" strokecolor="red" strokeweight="1.5pt">
                <v:stroke endarrow="block" joinstyle="miter"/>
              </v:shape>
            </w:pict>
          </mc:Fallback>
        </mc:AlternateContent>
      </w:r>
      <w:r>
        <w:rPr>
          <w:b/>
          <w:noProof/>
        </w:rPr>
        <w:drawing>
          <wp:inline distT="0" distB="0" distL="0" distR="0">
            <wp:extent cx="5943600" cy="433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070"/>
                    </a:xfrm>
                    <a:prstGeom prst="rect">
                      <a:avLst/>
                    </a:prstGeom>
                  </pic:spPr>
                </pic:pic>
              </a:graphicData>
            </a:graphic>
          </wp:inline>
        </w:drawing>
      </w:r>
      <w:r>
        <w:rPr>
          <w:b/>
        </w:rPr>
        <w:t xml:space="preserve"> </w:t>
      </w:r>
    </w:p>
    <w:p w:rsidR="00DF1613" w:rsidRDefault="00DF1613" w:rsidP="00DF1613">
      <w:pPr>
        <w:pStyle w:val="ListParagraph"/>
        <w:numPr>
          <w:ilvl w:val="1"/>
          <w:numId w:val="6"/>
        </w:numPr>
      </w:pPr>
      <w:r>
        <w:t>In the GWT Compile Wizard:</w:t>
      </w:r>
    </w:p>
    <w:p w:rsidR="00DF1613" w:rsidRDefault="00DF1613" w:rsidP="00DF1613">
      <w:pPr>
        <w:pStyle w:val="ListParagraph"/>
        <w:numPr>
          <w:ilvl w:val="2"/>
          <w:numId w:val="6"/>
        </w:numPr>
      </w:pPr>
      <w:r>
        <w:t xml:space="preserve"> Browse to find the MAT Project. </w:t>
      </w:r>
    </w:p>
    <w:p w:rsidR="00DF1613" w:rsidRDefault="00E86072" w:rsidP="00DF1613">
      <w:pPr>
        <w:pStyle w:val="ListParagraph"/>
        <w:numPr>
          <w:ilvl w:val="2"/>
          <w:numId w:val="6"/>
        </w:numPr>
      </w:pPr>
      <w:r>
        <w:t xml:space="preserve"> </w:t>
      </w:r>
      <w:r w:rsidR="00DF1613">
        <w:t xml:space="preserve">Set the Log Level to Debug. </w:t>
      </w:r>
    </w:p>
    <w:p w:rsidR="00DF1613" w:rsidRPr="00DF1613" w:rsidRDefault="00E86072" w:rsidP="00DF1613">
      <w:pPr>
        <w:pStyle w:val="ListParagraph"/>
        <w:numPr>
          <w:ilvl w:val="2"/>
          <w:numId w:val="6"/>
        </w:numPr>
      </w:pPr>
      <w:r>
        <w:t xml:space="preserve"> </w:t>
      </w:r>
      <w:r w:rsidR="00DF1613">
        <w:t xml:space="preserve">Add the Login and Mat Entry Point Modules. </w:t>
      </w:r>
    </w:p>
    <w:p w:rsidR="00223E05" w:rsidRDefault="00223E05" w:rsidP="00223E05">
      <w:pPr>
        <w:pStyle w:val="Heading2"/>
        <w:numPr>
          <w:ilvl w:val="0"/>
          <w:numId w:val="6"/>
        </w:numPr>
      </w:pPr>
      <w:r>
        <w:t>Create MAT Database</w:t>
      </w:r>
    </w:p>
    <w:p w:rsidR="00223E05" w:rsidRDefault="00223E05" w:rsidP="00223E05">
      <w:pPr>
        <w:pStyle w:val="ListParagraph"/>
        <w:numPr>
          <w:ilvl w:val="1"/>
          <w:numId w:val="6"/>
        </w:numPr>
      </w:pPr>
      <w:r>
        <w:t xml:space="preserve">Install MySQL (MAT currently uses MySQL Community Version 5.5) available from MySQL.com: </w:t>
      </w:r>
      <w:hyperlink r:id="rId12" w:history="1">
        <w:r w:rsidRPr="00B231D7">
          <w:rPr>
            <w:rStyle w:val="Hyperlink"/>
          </w:rPr>
          <w:t>http://dev.mysql.com/downloads/installer/5.5.html</w:t>
        </w:r>
      </w:hyperlink>
      <w:r>
        <w:t xml:space="preserve">. </w:t>
      </w:r>
    </w:p>
    <w:p w:rsidR="00223E05" w:rsidRDefault="00223E05" w:rsidP="00223E05">
      <w:pPr>
        <w:pStyle w:val="ListParagraph"/>
        <w:numPr>
          <w:ilvl w:val="1"/>
          <w:numId w:val="6"/>
        </w:numPr>
      </w:pPr>
      <w:r>
        <w:t xml:space="preserve">Run the MySQL community server 5.5 installer for your operating system and the MySQL workbench (which comes with the download). </w:t>
      </w:r>
    </w:p>
    <w:p w:rsidR="00223E05" w:rsidRDefault="00223E05" w:rsidP="00223E05">
      <w:pPr>
        <w:pStyle w:val="ListParagraph"/>
        <w:numPr>
          <w:ilvl w:val="1"/>
          <w:numId w:val="6"/>
        </w:numPr>
      </w:pPr>
      <w:r>
        <w:t xml:space="preserve">Create a new MySQL Connection to localhost. </w:t>
      </w:r>
    </w:p>
    <w:p w:rsidR="00223E05" w:rsidRDefault="00223E05" w:rsidP="00223E05">
      <w:pPr>
        <w:pStyle w:val="ListParagraph"/>
        <w:ind w:left="2880"/>
      </w:pPr>
      <w:r>
        <w:rPr>
          <w:b/>
        </w:rPr>
        <w:t xml:space="preserve">Note: </w:t>
      </w:r>
      <w:r>
        <w:t xml:space="preserve">Make sure to keep track of the username and password you used as you will need this later. </w:t>
      </w:r>
    </w:p>
    <w:p w:rsidR="00223E05" w:rsidRDefault="00223E05" w:rsidP="00223E05">
      <w:pPr>
        <w:pStyle w:val="ListParagraph"/>
        <w:numPr>
          <w:ilvl w:val="1"/>
          <w:numId w:val="6"/>
        </w:numPr>
      </w:pPr>
      <w:r>
        <w:t xml:space="preserve">From the MAT source code in the Eclipse Workspace folder, navigate to the sql folder, and extract the ‘Blank DB Scripts.zip’ folder and extract it. This folder contains the .sql files to create the initial MAT database. The order the files need to be executed in is located in the ‘ReadMe.txt’ file. Open and execute each .sql file in the order ‘ReadMe.txt’ </w:t>
      </w:r>
      <w:r w:rsidR="00AA095B">
        <w:t>specifies</w:t>
      </w:r>
      <w:r>
        <w:t xml:space="preserve">. </w:t>
      </w:r>
    </w:p>
    <w:p w:rsidR="00AA095B" w:rsidRDefault="00AA095B" w:rsidP="00AA095B">
      <w:pPr>
        <w:pStyle w:val="Heading2"/>
        <w:numPr>
          <w:ilvl w:val="0"/>
          <w:numId w:val="6"/>
        </w:numPr>
      </w:pPr>
      <w:r>
        <w:t>For App Server Use (Optional)</w:t>
      </w:r>
    </w:p>
    <w:p w:rsidR="00AA095B" w:rsidRDefault="00AA095B" w:rsidP="00AA095B">
      <w:pPr>
        <w:ind w:left="2160"/>
      </w:pPr>
      <w:r>
        <w:rPr>
          <w:b/>
        </w:rPr>
        <w:t xml:space="preserve">Note: </w:t>
      </w:r>
      <w:r>
        <w:t>If MAT is to be run on an application server</w:t>
      </w:r>
      <w:r w:rsidR="00CA27F6">
        <w:t>,</w:t>
      </w:r>
      <w:r>
        <w:t xml:space="preserve"> the developer will need to run the build to create a .war file.</w:t>
      </w:r>
    </w:p>
    <w:p w:rsidR="00AA095B" w:rsidRDefault="00AA095B" w:rsidP="00AA095B">
      <w:pPr>
        <w:pStyle w:val="ListParagraph"/>
        <w:numPr>
          <w:ilvl w:val="1"/>
          <w:numId w:val="6"/>
        </w:numPr>
      </w:pPr>
      <w:r>
        <w:t xml:space="preserve">In the Eclipse project explorer, navigate to ‘build.xml’. </w:t>
      </w:r>
    </w:p>
    <w:p w:rsidR="00AA095B" w:rsidRDefault="00AA095B" w:rsidP="00AA095B">
      <w:pPr>
        <w:pStyle w:val="ListParagraph"/>
        <w:numPr>
          <w:ilvl w:val="1"/>
          <w:numId w:val="6"/>
        </w:numPr>
      </w:pPr>
      <w:r>
        <w:t xml:space="preserve">Right-Click and </w:t>
      </w:r>
      <w:r>
        <w:rPr>
          <w:b/>
        </w:rPr>
        <w:t xml:space="preserve">[Run As] -&gt; [Ant Build]. </w:t>
      </w:r>
    </w:p>
    <w:p w:rsidR="00AA095B" w:rsidRPr="00223E05" w:rsidRDefault="00AA095B" w:rsidP="00AA095B">
      <w:pPr>
        <w:pStyle w:val="ListParagraph"/>
        <w:numPr>
          <w:ilvl w:val="1"/>
          <w:numId w:val="6"/>
        </w:numPr>
      </w:pPr>
      <w:r>
        <w:t xml:space="preserve">After the build has run, the file is placed into an </w:t>
      </w:r>
      <w:r w:rsidR="00E5594A">
        <w:t>artifacts</w:t>
      </w:r>
      <w:r>
        <w:t xml:space="preserve"> folder under MAT as follows: mat/work/artifacts/MeasureAuthoringTool.war </w:t>
      </w:r>
      <w:ins w:id="5" w:author="Dawn Grey" w:date="2016-05-27T10:54:00Z">
        <w:r w:rsidR="00B106BD">
          <w:t>.</w:t>
        </w:r>
      </w:ins>
    </w:p>
    <w:p w:rsidR="00223E05" w:rsidRDefault="00223E05" w:rsidP="00223E05">
      <w:pPr>
        <w:pStyle w:val="Heading2"/>
        <w:numPr>
          <w:ilvl w:val="0"/>
          <w:numId w:val="6"/>
        </w:numPr>
      </w:pPr>
      <w:r>
        <w:lastRenderedPageBreak/>
        <w:t xml:space="preserve">Configure MAT Files for Local Development Environment </w:t>
      </w:r>
    </w:p>
    <w:p w:rsidR="00373453" w:rsidRDefault="00AA095B" w:rsidP="00373453">
      <w:pPr>
        <w:ind w:left="2160"/>
      </w:pPr>
      <w:r>
        <w:t xml:space="preserve">Changes will need to be made to some of the files in the code base to allow the MAT to connect to the local MySQL Database. </w:t>
      </w:r>
    </w:p>
    <w:p w:rsidR="00373453" w:rsidRDefault="00373453" w:rsidP="00373453">
      <w:pPr>
        <w:pStyle w:val="Heading3"/>
        <w:numPr>
          <w:ilvl w:val="1"/>
          <w:numId w:val="6"/>
        </w:numPr>
      </w:pPr>
      <w:r>
        <w:t>mat/war/WEB-INF/mat-persistence.xml</w:t>
      </w:r>
    </w:p>
    <w:p w:rsidR="00C93B16" w:rsidRDefault="00576CFC" w:rsidP="00C93B16">
      <w:pPr>
        <w:pStyle w:val="ListParagraph"/>
        <w:numPr>
          <w:ilvl w:val="2"/>
          <w:numId w:val="6"/>
        </w:numPr>
      </w:pPr>
      <w:r>
        <w:rPr>
          <w:noProof/>
        </w:rPr>
        <mc:AlternateContent>
          <mc:Choice Requires="wps">
            <w:drawing>
              <wp:anchor distT="91440" distB="91440" distL="114300" distR="114300" simplePos="0" relativeHeight="251660800" behindDoc="0" locked="0" layoutInCell="1" allowOverlap="1" wp14:anchorId="574749B2" wp14:editId="64E3032F">
                <wp:simplePos x="0" y="0"/>
                <wp:positionH relativeFrom="page">
                  <wp:posOffset>2219325</wp:posOffset>
                </wp:positionH>
                <wp:positionV relativeFrom="paragraph">
                  <wp:posOffset>1266825</wp:posOffset>
                </wp:positionV>
                <wp:extent cx="5477510" cy="1495425"/>
                <wp:effectExtent l="38100" t="57150" r="46990" b="4762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495425"/>
                        </a:xfrm>
                        <a:prstGeom prst="rect">
                          <a:avLst/>
                        </a:prstGeom>
                        <a:no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rsidR="00C93B16" w:rsidRPr="00373453" w:rsidRDefault="00C93B16" w:rsidP="00C93B16">
                            <w:pPr>
                              <w:spacing w:after="0" w:line="240" w:lineRule="auto"/>
                            </w:pPr>
                            <w:r w:rsidRPr="00373453">
                              <w:t>&lt;bean id="dataSource" class="org.apache.commons.dbcp.BasicDataSource" destroy-method="close"&gt;</w:t>
                            </w:r>
                          </w:p>
                          <w:p w:rsidR="00C93B16" w:rsidRPr="00373453" w:rsidRDefault="00C93B16" w:rsidP="00C93B16">
                            <w:pPr>
                              <w:spacing w:after="0" w:line="240" w:lineRule="auto"/>
                            </w:pPr>
                            <w:r w:rsidRPr="00373453">
                              <w:t xml:space="preserve"> </w:t>
                            </w:r>
                            <w:r>
                              <w:tab/>
                            </w:r>
                            <w:r w:rsidRPr="00373453">
                              <w:t>&lt;property name="driverClassName" value="com.mysql.jdbc.Driver"/&gt;</w:t>
                            </w:r>
                          </w:p>
                          <w:p w:rsidR="00C93B16" w:rsidRPr="00373453" w:rsidRDefault="00C93B16" w:rsidP="00C93B16">
                            <w:pPr>
                              <w:spacing w:after="0" w:line="240" w:lineRule="auto"/>
                            </w:pPr>
                            <w:r w:rsidRPr="00373453">
                              <w:t xml:space="preserve"> </w:t>
                            </w:r>
                            <w:r>
                              <w:tab/>
                            </w:r>
                            <w:r w:rsidRPr="00373453">
                              <w:t>&lt;prope</w:t>
                            </w:r>
                            <w:r w:rsidR="00F7110B">
                              <w:t xml:space="preserve">rty name="url" </w:t>
                            </w:r>
                            <w:r w:rsidRPr="00373453">
                              <w:t>value="jdbc:mysql://localhost:3306/MAT_APP"&gt;&lt;/property&gt;</w:t>
                            </w:r>
                          </w:p>
                          <w:p w:rsidR="00C93B16" w:rsidRPr="00373453" w:rsidRDefault="00C93B16" w:rsidP="00C93B16">
                            <w:pPr>
                              <w:spacing w:after="0" w:line="240" w:lineRule="auto"/>
                            </w:pPr>
                            <w:r w:rsidRPr="00373453">
                              <w:t xml:space="preserve"> </w:t>
                            </w:r>
                            <w:r>
                              <w:tab/>
                            </w:r>
                            <w:r w:rsidRPr="00373453">
                              <w:t>&lt;property name="username" value="</w:t>
                            </w:r>
                            <w:r w:rsidR="00DF7789">
                              <w:rPr>
                                <w:b/>
                              </w:rPr>
                              <w:t>username</w:t>
                            </w:r>
                            <w:r w:rsidRPr="00373453">
                              <w:t>"&gt;&lt;/property&gt;</w:t>
                            </w:r>
                          </w:p>
                          <w:p w:rsidR="00C93B16" w:rsidRPr="00373453" w:rsidRDefault="00C93B16" w:rsidP="00C93B16">
                            <w:pPr>
                              <w:spacing w:after="0" w:line="240" w:lineRule="auto"/>
                            </w:pPr>
                            <w:r w:rsidRPr="00373453">
                              <w:t xml:space="preserve"> </w:t>
                            </w:r>
                            <w:r>
                              <w:tab/>
                            </w:r>
                            <w:r w:rsidRPr="00373453">
                              <w:t>&lt;property name="password" value="</w:t>
                            </w:r>
                            <w:r w:rsidR="00DF7789">
                              <w:rPr>
                                <w:b/>
                              </w:rPr>
                              <w:t>password</w:t>
                            </w:r>
                            <w:r w:rsidRPr="00373453">
                              <w:t>"&gt;&lt;/property&gt;</w:t>
                            </w:r>
                          </w:p>
                          <w:p w:rsidR="00C93B16" w:rsidRDefault="00C93B16" w:rsidP="00C93B16">
                            <w:pPr>
                              <w:spacing w:after="0" w:line="240" w:lineRule="auto"/>
                            </w:pPr>
                            <w:r w:rsidRPr="00373453">
                              <w:t>&lt;/bean&gt;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4749B2" id="_x0000_t202" coordsize="21600,21600" o:spt="202" path="m,l,21600r21600,l21600,xe">
                <v:stroke joinstyle="miter"/>
                <v:path gradientshapeok="t" o:connecttype="rect"/>
              </v:shapetype>
              <v:shape id="Text Box 2" o:spid="_x0000_s1026" type="#_x0000_t202" style="position:absolute;left:0;text-align:left;margin-left:174.75pt;margin-top:99.75pt;width:431.3pt;height:117.75pt;z-index:25166080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" filled="f" stroked="f">
                <v:textbox>
                  <w:txbxContent>
                    <w:p w:rsidR="00C93B16" w:rsidRPr="00373453" w:rsidRDefault="00C93B16" w:rsidP="00C93B16">
                      <w:pPr>
                        <w:spacing w:after="0" w:line="240" w:lineRule="auto"/>
                      </w:pPr>
                      <w:r w:rsidRPr="00373453">
                        <w:t>&lt;bean id="dataSource" class="org.apache.commons.dbcp.BasicDataSource" destroy-method="close"&gt;</w:t>
                      </w:r>
                    </w:p>
                    <w:p w:rsidR="00C93B16" w:rsidRPr="00373453" w:rsidRDefault="00C93B16" w:rsidP="00C93B16">
                      <w:pPr>
                        <w:spacing w:after="0" w:line="240" w:lineRule="auto"/>
                      </w:pPr>
                      <w:r w:rsidRPr="00373453">
                        <w:t xml:space="preserve"> </w:t>
                      </w:r>
                      <w:r>
                        <w:tab/>
                      </w:r>
                      <w:r w:rsidRPr="00373453">
                        <w:t>&lt;property name="driverClassName" value="com.mysql.jdbc.Driver"/&gt;</w:t>
                      </w:r>
                    </w:p>
                    <w:p w:rsidR="00C93B16" w:rsidRPr="00373453" w:rsidRDefault="00C93B16" w:rsidP="00C93B16">
                      <w:pPr>
                        <w:spacing w:after="0" w:line="240" w:lineRule="auto"/>
                      </w:pPr>
                      <w:r w:rsidRPr="00373453">
                        <w:t xml:space="preserve"> </w:t>
                      </w:r>
                      <w:r>
                        <w:tab/>
                      </w:r>
                      <w:r w:rsidRPr="00373453">
                        <w:t>&lt;prope</w:t>
                      </w:r>
                      <w:r w:rsidR="00F7110B">
                        <w:t xml:space="preserve">rty name="url" </w:t>
                      </w:r>
                      <w:r w:rsidRPr="00373453">
                        <w:t>value="jdbc:mysql://localhost:3306/MAT_APP"&gt;&lt;/property&gt;</w:t>
                      </w:r>
                    </w:p>
                    <w:p w:rsidR="00C93B16" w:rsidRPr="00373453" w:rsidRDefault="00C93B16" w:rsidP="00C93B16">
                      <w:pPr>
                        <w:spacing w:after="0" w:line="240" w:lineRule="auto"/>
                      </w:pPr>
                      <w:r w:rsidRPr="00373453">
                        <w:t xml:space="preserve"> </w:t>
                      </w:r>
                      <w:r>
                        <w:tab/>
                      </w:r>
                      <w:r w:rsidRPr="00373453">
                        <w:t>&lt;property name="username" value="</w:t>
                      </w:r>
                      <w:r w:rsidR="00DF7789">
                        <w:rPr>
                          <w:b/>
                        </w:rPr>
                        <w:t>username</w:t>
                      </w:r>
                      <w:r w:rsidRPr="00373453">
                        <w:t>"&gt;&lt;/property&gt;</w:t>
                      </w:r>
                    </w:p>
                    <w:p w:rsidR="00C93B16" w:rsidRPr="00373453" w:rsidRDefault="00C93B16" w:rsidP="00C93B16">
                      <w:pPr>
                        <w:spacing w:after="0" w:line="240" w:lineRule="auto"/>
                      </w:pPr>
                      <w:r w:rsidRPr="00373453">
                        <w:t xml:space="preserve"> </w:t>
                      </w:r>
                      <w:r>
                        <w:tab/>
                      </w:r>
                      <w:r w:rsidRPr="00373453">
                        <w:t>&lt;property name="password" value="</w:t>
                      </w:r>
                      <w:r w:rsidR="00DF7789">
                        <w:rPr>
                          <w:b/>
                        </w:rPr>
                        <w:t>password</w:t>
                      </w:r>
                      <w:r w:rsidRPr="00373453">
                        <w:t>"&gt;&lt;/property&gt;</w:t>
                      </w:r>
                    </w:p>
                    <w:p w:rsidR="00C93B16" w:rsidRDefault="00C93B16" w:rsidP="00C93B16">
                      <w:pPr>
                        <w:spacing w:after="0" w:line="240" w:lineRule="auto"/>
                      </w:pPr>
                      <w:r w:rsidRPr="00373453">
                        <w:t>&lt;/bean&gt;</w:t>
                      </w:r>
                    </w:p>
                  </w:txbxContent>
                </v:textbox>
                <w10:wrap type="topAndBottom" anchorx="page"/>
              </v:shape>
            </w:pict>
          </mc:Fallback>
        </mc:AlternateContent>
      </w:r>
      <w:r w:rsidR="00C93B16">
        <w:t xml:space="preserve">   In this file, set the ‘dataSource’ bean to provide login credential to the local MySQL database. The box below is an example of the mat-persistence.xml file. The username and password values indicated with </w:t>
      </w:r>
      <w:r w:rsidR="00DF7789">
        <w:t>‘</w:t>
      </w:r>
      <w:r w:rsidR="00DF7789">
        <w:rPr>
          <w:b/>
        </w:rPr>
        <w:t>username’</w:t>
      </w:r>
      <w:r w:rsidR="00C93B16" w:rsidRPr="00DF1613">
        <w:rPr>
          <w:b/>
        </w:rPr>
        <w:t xml:space="preserve"> and </w:t>
      </w:r>
      <w:r w:rsidR="00DF7789">
        <w:rPr>
          <w:b/>
        </w:rPr>
        <w:t>‘password’</w:t>
      </w:r>
      <w:r w:rsidR="00C93B16" w:rsidRPr="00DF1613">
        <w:rPr>
          <w:b/>
        </w:rPr>
        <w:t xml:space="preserve"> (bolded) </w:t>
      </w:r>
      <w:r w:rsidR="00C93B16">
        <w:t xml:space="preserve">need to be changed to the “username” and “password” you used in the previous step to set up your local database. </w:t>
      </w:r>
    </w:p>
    <w:p w:rsidR="00373453" w:rsidRPr="00373453" w:rsidRDefault="00373453" w:rsidP="00C93B16">
      <w:pPr>
        <w:pStyle w:val="ListParagraph"/>
        <w:ind w:left="3240"/>
      </w:pPr>
    </w:p>
    <w:p w:rsidR="00373453" w:rsidRDefault="00373453" w:rsidP="00373453">
      <w:pPr>
        <w:pStyle w:val="Heading3"/>
        <w:numPr>
          <w:ilvl w:val="1"/>
          <w:numId w:val="6"/>
        </w:numPr>
      </w:pPr>
      <w:r>
        <w:t>mat/war/WEB-INF/applicationContext-security.xml</w:t>
      </w:r>
    </w:p>
    <w:p w:rsidR="00C93B16" w:rsidRDefault="00C93B16" w:rsidP="00C93B16">
      <w:pPr>
        <w:pStyle w:val="ListParagraph"/>
        <w:numPr>
          <w:ilvl w:val="2"/>
          <w:numId w:val="6"/>
        </w:numPr>
      </w:pPr>
      <w:r>
        <w:rPr>
          <w:noProof/>
        </w:rPr>
        <mc:AlternateContent>
          <mc:Choice Requires="wps">
            <w:drawing>
              <wp:anchor distT="91440" distB="91440" distL="114300" distR="114300" simplePos="0" relativeHeight="251663360" behindDoc="0" locked="0" layoutInCell="1" allowOverlap="1" wp14:anchorId="79CBEE22" wp14:editId="1F7B76CE">
                <wp:simplePos x="0" y="0"/>
                <wp:positionH relativeFrom="page">
                  <wp:posOffset>2038350</wp:posOffset>
                </wp:positionH>
                <wp:positionV relativeFrom="paragraph">
                  <wp:posOffset>556260</wp:posOffset>
                </wp:positionV>
                <wp:extent cx="5591810" cy="1828800"/>
                <wp:effectExtent l="38100" t="57150" r="46990" b="571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810" cy="1828800"/>
                        </a:xfrm>
                        <a:prstGeom prst="rect">
                          <a:avLst/>
                        </a:prstGeom>
                        <a:no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rsidR="00C93B16" w:rsidRDefault="00C93B16" w:rsidP="00C93B16">
                            <w:pPr>
                              <w:spacing w:after="0" w:line="240" w:lineRule="auto"/>
                            </w:pPr>
                            <w:r>
                              <w:t>&lt;http use-expressions="true"&gt;</w:t>
                            </w:r>
                          </w:p>
                          <w:p w:rsidR="00C93B16" w:rsidRDefault="00C93B16" w:rsidP="00C93B16">
                            <w:pPr>
                              <w:spacing w:after="0" w:line="240" w:lineRule="auto"/>
                              <w:ind w:firstLine="720"/>
                            </w:pPr>
                            <w:r>
                              <w:t>&lt;intercept-url pattern="/Mat.html" access="isAuthenticated()" /&gt;</w:t>
                            </w:r>
                          </w:p>
                          <w:p w:rsidR="00C93B16" w:rsidRDefault="00C93B16" w:rsidP="00C93B16">
                            <w:pPr>
                              <w:spacing w:after="0" w:line="240" w:lineRule="auto"/>
                              <w:ind w:firstLine="720"/>
                            </w:pPr>
                            <w:r>
                              <w:t>&lt;intercept-url pattern="/mat/**" access="isAuthenticated()" /&gt;</w:t>
                            </w:r>
                          </w:p>
                          <w:p w:rsidR="00C93B16" w:rsidRDefault="00C93B16" w:rsidP="00C93B16">
                            <w:pPr>
                              <w:spacing w:after="0" w:line="240" w:lineRule="auto"/>
                              <w:ind w:left="720"/>
                            </w:pPr>
                            <w:r>
                              <w:t>&lt;form-login default-target-url</w:t>
                            </w:r>
                            <w:r w:rsidRPr="00C93B16">
                              <w:rPr>
                                <w:b/>
                              </w:rPr>
                              <w:t>="/Mat.html?gwt.codesvr=127.0.0.1:9997" login</w:t>
                            </w:r>
                            <w:r w:rsidR="00F7110B">
                              <w:rPr>
                                <w:b/>
                              </w:rPr>
                              <w:t>-</w:t>
                            </w:r>
                            <w:r w:rsidRPr="00C93B16">
                              <w:rPr>
                                <w:b/>
                              </w:rPr>
                              <w:t>page="/Login.html?gwt.codesvr=127.0.0.1:9997"/&gt;</w:t>
                            </w:r>
                          </w:p>
                          <w:p w:rsidR="00C93B16" w:rsidRDefault="00C93B16" w:rsidP="00C93B16">
                            <w:pPr>
                              <w:spacing w:after="0" w:line="240" w:lineRule="auto"/>
                            </w:pPr>
                            <w:r>
                              <w:t xml:space="preserve"> </w:t>
                            </w:r>
                            <w:r>
                              <w:tab/>
                              <w:t>&lt;logout /&gt;</w:t>
                            </w:r>
                          </w:p>
                          <w:p w:rsidR="00C93B16" w:rsidRDefault="00C93B16" w:rsidP="00C93B16">
                            <w:pPr>
                              <w:spacing w:after="0" w:line="240" w:lineRule="auto"/>
                            </w:pPr>
                            <w:r>
                              <w:t xml:space="preserve"> </w:t>
                            </w:r>
                            <w:r>
                              <w:tab/>
                              <w:t>&lt;session-management invalid-session-url="/Login.html"&gt;</w:t>
                            </w:r>
                          </w:p>
                          <w:p w:rsidR="00C93B16" w:rsidRDefault="00C93B16" w:rsidP="00C93B16">
                            <w:pPr>
                              <w:spacing w:after="0" w:line="240" w:lineRule="auto"/>
                            </w:pPr>
                            <w:r>
                              <w:t xml:space="preserve"> </w:t>
                            </w:r>
                            <w:r>
                              <w:tab/>
                            </w:r>
                            <w:r>
                              <w:tab/>
                              <w:t>&lt;concurrency-control max-sessions="1" error-if-maximum-exceeded="true" /&gt;</w:t>
                            </w:r>
                          </w:p>
                          <w:p w:rsidR="00C93B16" w:rsidRDefault="00C93B16" w:rsidP="00C93B16">
                            <w:pPr>
                              <w:spacing w:after="0" w:line="240" w:lineRule="auto"/>
                            </w:pPr>
                            <w:r>
                              <w:t xml:space="preserve"> </w:t>
                            </w:r>
                            <w:r>
                              <w:tab/>
                              <w:t>&lt;/session-management&gt;</w:t>
                            </w:r>
                          </w:p>
                          <w:p w:rsidR="00C93B16" w:rsidRDefault="00C93B16" w:rsidP="00C93B16">
                            <w:pPr>
                              <w:spacing w:after="0" w:line="240" w:lineRule="auto"/>
                            </w:pPr>
                            <w:r>
                              <w:t xml:space="preserve"> &lt;/http&gt;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BEE22" id="_x0000_s1027" type="#_x0000_t202" style="position:absolute;left:0;text-align:left;margin-left:160.5pt;margin-top:43.8pt;width:440.3pt;height:2in;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" filled="f" stroked="f">
                <v:textbox>
                  <w:txbxContent>
                    <w:p w:rsidR="00C93B16" w:rsidRDefault="00C93B16" w:rsidP="00C93B16">
                      <w:pPr>
                        <w:spacing w:after="0" w:line="240" w:lineRule="auto"/>
                      </w:pPr>
                      <w:r>
                        <w:t>&lt;http use-expressions="true"&gt;</w:t>
                      </w:r>
                    </w:p>
                    <w:p w:rsidR="00C93B16" w:rsidRDefault="00C93B16" w:rsidP="00C93B16">
                      <w:pPr>
                        <w:spacing w:after="0" w:line="240" w:lineRule="auto"/>
                        <w:ind w:firstLine="720"/>
                      </w:pPr>
                      <w:r>
                        <w:t>&lt;intercept-url pattern="/Mat.html" access="isAuthenticated()" /&gt;</w:t>
                      </w:r>
                    </w:p>
                    <w:p w:rsidR="00C93B16" w:rsidRDefault="00C93B16" w:rsidP="00C93B16">
                      <w:pPr>
                        <w:spacing w:after="0" w:line="240" w:lineRule="auto"/>
                        <w:ind w:firstLine="720"/>
                      </w:pPr>
                      <w:r>
                        <w:t>&lt;intercept-url pattern="/mat/**" access="isAuthenticated()" /&gt;</w:t>
                      </w:r>
                    </w:p>
                    <w:p w:rsidR="00C93B16" w:rsidRDefault="00C93B16" w:rsidP="00C93B16">
                      <w:pPr>
                        <w:spacing w:after="0" w:line="240" w:lineRule="auto"/>
                        <w:ind w:left="720"/>
                      </w:pPr>
                      <w:r>
                        <w:t>&lt;form-login default-target-url</w:t>
                      </w:r>
                      <w:r w:rsidRPr="00C93B16">
                        <w:rPr>
                          <w:b/>
                        </w:rPr>
                        <w:t>="/Mat.html?gwt.codesvr=127.0.0.1:9997" login</w:t>
                      </w:r>
                      <w:r w:rsidR="00F7110B">
                        <w:rPr>
                          <w:b/>
                        </w:rPr>
                        <w:t>-</w:t>
                      </w:r>
                      <w:r w:rsidRPr="00C93B16">
                        <w:rPr>
                          <w:b/>
                        </w:rPr>
                        <w:t>page="/Login.html?gwt.codesvr=127.0.0.1:9997"/&gt;</w:t>
                      </w:r>
                    </w:p>
                    <w:p w:rsidR="00C93B16" w:rsidRDefault="00C93B16" w:rsidP="00C93B16">
                      <w:pPr>
                        <w:spacing w:after="0" w:line="240" w:lineRule="auto"/>
                      </w:pPr>
                      <w:r>
                        <w:t xml:space="preserve"> </w:t>
                      </w:r>
                      <w:r>
                        <w:tab/>
                        <w:t>&lt;logout /&gt;</w:t>
                      </w:r>
                    </w:p>
                    <w:p w:rsidR="00C93B16" w:rsidRDefault="00C93B16" w:rsidP="00C93B16">
                      <w:pPr>
                        <w:spacing w:after="0" w:line="240" w:lineRule="auto"/>
                      </w:pPr>
                      <w:r>
                        <w:t xml:space="preserve"> </w:t>
                      </w:r>
                      <w:r>
                        <w:tab/>
                        <w:t>&lt;session-management invalid-session-url="/Login.html"&gt;</w:t>
                      </w:r>
                    </w:p>
                    <w:p w:rsidR="00C93B16" w:rsidRDefault="00C93B16" w:rsidP="00C93B16">
                      <w:pPr>
                        <w:spacing w:after="0" w:line="240" w:lineRule="auto"/>
                      </w:pPr>
                      <w:r>
                        <w:t xml:space="preserve"> </w:t>
                      </w:r>
                      <w:r>
                        <w:tab/>
                      </w:r>
                      <w:r>
                        <w:tab/>
                        <w:t>&lt;concurrency-control max-sessions="1" error-if-maximum-exceeded="true" /&gt;</w:t>
                      </w:r>
                    </w:p>
                    <w:p w:rsidR="00C93B16" w:rsidRDefault="00C93B16" w:rsidP="00C93B16">
                      <w:pPr>
                        <w:spacing w:after="0" w:line="240" w:lineRule="auto"/>
                      </w:pPr>
                      <w:r>
                        <w:t xml:space="preserve"> </w:t>
                      </w:r>
                      <w:r>
                        <w:tab/>
                        <w:t>&lt;/session-management&gt;</w:t>
                      </w:r>
                    </w:p>
                    <w:p w:rsidR="00C93B16" w:rsidRDefault="00C93B16" w:rsidP="00C93B16">
                      <w:pPr>
                        <w:spacing w:after="0" w:line="240" w:lineRule="auto"/>
                      </w:pPr>
                      <w:r>
                        <w:t xml:space="preserve"> &lt;/http&gt;</w:t>
                      </w:r>
                    </w:p>
                  </w:txbxContent>
                </v:textbox>
                <w10:wrap type="topAndBottom" anchorx="page"/>
              </v:shape>
            </w:pict>
          </mc:Fallback>
        </mc:AlternateContent>
      </w:r>
      <w:r>
        <w:t xml:space="preserve">   Make the </w:t>
      </w:r>
      <w:r>
        <w:rPr>
          <w:b/>
        </w:rPr>
        <w:t xml:space="preserve">default target </w:t>
      </w:r>
      <w:r w:rsidR="00CA27F6">
        <w:rPr>
          <w:b/>
        </w:rPr>
        <w:t xml:space="preserve">URL </w:t>
      </w:r>
      <w:r>
        <w:rPr>
          <w:b/>
        </w:rPr>
        <w:t xml:space="preserve">(bolded) </w:t>
      </w:r>
      <w:r>
        <w:t xml:space="preserve">changes in the box below in the applicationContext-security.xml file. </w:t>
      </w:r>
    </w:p>
    <w:p w:rsidR="00C93B16" w:rsidRDefault="00C93B16" w:rsidP="00C93B16">
      <w:pPr>
        <w:pStyle w:val="ListParagraph"/>
        <w:ind w:left="3240"/>
      </w:pPr>
    </w:p>
    <w:p w:rsidR="00C93B16" w:rsidRPr="00C93B16" w:rsidRDefault="00C93B16" w:rsidP="00C93B16">
      <w:pPr>
        <w:pStyle w:val="ListParagraph"/>
        <w:ind w:left="3240"/>
      </w:pPr>
    </w:p>
    <w:p w:rsidR="00373453" w:rsidRDefault="00373453" w:rsidP="00373453">
      <w:pPr>
        <w:pStyle w:val="Heading3"/>
        <w:numPr>
          <w:ilvl w:val="1"/>
          <w:numId w:val="6"/>
        </w:numPr>
      </w:pPr>
      <w:r>
        <w:lastRenderedPageBreak/>
        <w:t>mat/war/WEB-INF/applicationContext-mail.xml</w:t>
      </w:r>
    </w:p>
    <w:p w:rsidR="00C93B16" w:rsidRDefault="00C93B16" w:rsidP="00C93B16">
      <w:pPr>
        <w:pStyle w:val="ListParagraph"/>
        <w:numPr>
          <w:ilvl w:val="2"/>
          <w:numId w:val="6"/>
        </w:numPr>
      </w:pPr>
      <w:r>
        <w:rPr>
          <w:noProof/>
        </w:rPr>
        <mc:AlternateContent>
          <mc:Choice Requires="wps">
            <w:drawing>
              <wp:anchor distT="91440" distB="91440" distL="114300" distR="114300" simplePos="0" relativeHeight="251665408" behindDoc="0" locked="0" layoutInCell="1" allowOverlap="1" wp14:anchorId="38AF1F5F" wp14:editId="315363B1">
                <wp:simplePos x="0" y="0"/>
                <wp:positionH relativeFrom="page">
                  <wp:posOffset>2105025</wp:posOffset>
                </wp:positionH>
                <wp:positionV relativeFrom="paragraph">
                  <wp:posOffset>542290</wp:posOffset>
                </wp:positionV>
                <wp:extent cx="5591810" cy="647700"/>
                <wp:effectExtent l="38100" t="57150" r="46990" b="571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810" cy="647700"/>
                        </a:xfrm>
                        <a:prstGeom prst="rect">
                          <a:avLst/>
                        </a:prstGeom>
                        <a:no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rsidR="00C93B16" w:rsidRDefault="00C93B16" w:rsidP="00C93B16">
                            <w:pPr>
                              <w:spacing w:after="0" w:line="240" w:lineRule="auto"/>
                            </w:pPr>
                            <w:r>
                              <w:t>&lt;bean id="mailSender" class="org.springframework.mail.javamail.JavaMailSenderImpl"&gt;</w:t>
                            </w:r>
                          </w:p>
                          <w:p w:rsidR="00C93B16" w:rsidRDefault="00C93B16" w:rsidP="00C93B16">
                            <w:pPr>
                              <w:spacing w:after="0" w:line="240" w:lineRule="auto"/>
                              <w:ind w:firstLine="720"/>
                            </w:pPr>
                            <w:r>
                              <w:t xml:space="preserve"> &lt;property name="host" value="</w:t>
                            </w:r>
                            <w:r w:rsidRPr="00C93B16">
                              <w:rPr>
                                <w:b/>
                              </w:rPr>
                              <w:t>mail.some-server.org</w:t>
                            </w:r>
                            <w:r>
                              <w:t>"/&gt;</w:t>
                            </w:r>
                          </w:p>
                          <w:p w:rsidR="00C93B16" w:rsidRDefault="00C93B16" w:rsidP="00C93B16">
                            <w:pPr>
                              <w:spacing w:after="0" w:line="240" w:lineRule="auto"/>
                            </w:pPr>
                            <w:r>
                              <w:t xml:space="preserve"> &lt;/bean&gt;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F1F5F" id="_x0000_s1028" type="#_x0000_t202" style="position:absolute;left:0;text-align:left;margin-left:165.75pt;margin-top:42.7pt;width:440.3pt;height:51pt;z-index:25166540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" filled="f" stroked="f">
                <v:textbox>
                  <w:txbxContent>
                    <w:p w:rsidR="00C93B16" w:rsidRDefault="00C93B16" w:rsidP="00C93B16">
                      <w:pPr>
                        <w:spacing w:after="0" w:line="240" w:lineRule="auto"/>
                      </w:pPr>
                      <w:r>
                        <w:t>&lt;bean id="mailSender" class="org.springframework.mail.javamail.JavaMailSenderImpl"&gt;</w:t>
                      </w:r>
                    </w:p>
                    <w:p w:rsidR="00C93B16" w:rsidRDefault="00C93B16" w:rsidP="00C93B16">
                      <w:pPr>
                        <w:spacing w:after="0" w:line="240" w:lineRule="auto"/>
                        <w:ind w:firstLine="720"/>
                      </w:pPr>
                      <w:r>
                        <w:t xml:space="preserve"> &lt;property name="host" value="</w:t>
                      </w:r>
                      <w:r w:rsidRPr="00C93B16">
                        <w:rPr>
                          <w:b/>
                        </w:rPr>
                        <w:t>mail.some-server.org</w:t>
                      </w:r>
                      <w:r>
                        <w:t>"/&gt;</w:t>
                      </w:r>
                    </w:p>
                    <w:p w:rsidR="00C93B16" w:rsidRDefault="00C93B16" w:rsidP="00C93B16">
                      <w:pPr>
                        <w:spacing w:after="0" w:line="240" w:lineRule="auto"/>
                      </w:pPr>
                      <w:r>
                        <w:t xml:space="preserve"> &lt;/bean&gt;</w:t>
                      </w:r>
                    </w:p>
                  </w:txbxContent>
                </v:textbox>
                <w10:wrap type="topAndBottom" anchorx="page"/>
              </v:shape>
            </w:pict>
          </mc:Fallback>
        </mc:AlternateContent>
      </w:r>
      <w:r>
        <w:t xml:space="preserve">   Make the </w:t>
      </w:r>
      <w:r w:rsidRPr="00C93B16">
        <w:rPr>
          <w:b/>
        </w:rPr>
        <w:t>host value property name (bolded)</w:t>
      </w:r>
      <w:r>
        <w:t xml:space="preserve"> changes in the box below to the ‘mailSender’ bean to point to the proper mail server. </w:t>
      </w:r>
    </w:p>
    <w:p w:rsidR="00C93B16" w:rsidRDefault="00C93B16" w:rsidP="00C93B16">
      <w:pPr>
        <w:pStyle w:val="ListParagraph"/>
        <w:ind w:left="3240"/>
      </w:pPr>
    </w:p>
    <w:p w:rsidR="00C93B16" w:rsidRDefault="00C93B16" w:rsidP="00C93B16">
      <w:pPr>
        <w:pStyle w:val="ListParagraph"/>
        <w:numPr>
          <w:ilvl w:val="2"/>
          <w:numId w:val="6"/>
        </w:numPr>
      </w:pPr>
      <w:r>
        <w:rPr>
          <w:noProof/>
        </w:rPr>
        <mc:AlternateContent>
          <mc:Choice Requires="wps">
            <w:drawing>
              <wp:anchor distT="91440" distB="91440" distL="114300" distR="114300" simplePos="0" relativeHeight="251667456" behindDoc="0" locked="0" layoutInCell="1" allowOverlap="1" wp14:anchorId="242F6C2D" wp14:editId="4A55C4D3">
                <wp:simplePos x="0" y="0"/>
                <wp:positionH relativeFrom="page">
                  <wp:posOffset>2133600</wp:posOffset>
                </wp:positionH>
                <wp:positionV relativeFrom="paragraph">
                  <wp:posOffset>732155</wp:posOffset>
                </wp:positionV>
                <wp:extent cx="5591810" cy="647700"/>
                <wp:effectExtent l="38100" t="57150" r="46990" b="571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810" cy="647700"/>
                        </a:xfrm>
                        <a:prstGeom prst="rect">
                          <a:avLst/>
                        </a:prstGeom>
                        <a:no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rsidR="00C93B16" w:rsidRDefault="00C93B16" w:rsidP="00C93B16">
                            <w:pPr>
                              <w:spacing w:after="0" w:line="240" w:lineRule="auto"/>
                            </w:pPr>
                            <w:r>
                              <w:t>&lt;bean id="templateMessage" class="org.springframework.mail.SimpleMailMessage"&gt;</w:t>
                            </w:r>
                          </w:p>
                          <w:p w:rsidR="00C93B16" w:rsidRDefault="00C93B16" w:rsidP="00C93B16">
                            <w:pPr>
                              <w:spacing w:after="0" w:line="240" w:lineRule="auto"/>
                            </w:pPr>
                            <w:r>
                              <w:t xml:space="preserve"> </w:t>
                            </w:r>
                            <w:r>
                              <w:tab/>
                              <w:t>&lt;property name="from" value="</w:t>
                            </w:r>
                            <w:r w:rsidRPr="00C93B16">
                              <w:rPr>
                                <w:b/>
                              </w:rPr>
                              <w:t>someaddr@someaddr.org</w:t>
                            </w:r>
                            <w:r>
                              <w:t>"/&gt;</w:t>
                            </w:r>
                          </w:p>
                          <w:p w:rsidR="00C93B16" w:rsidRDefault="00C93B16" w:rsidP="00C93B16">
                            <w:pPr>
                              <w:spacing w:after="0" w:line="240" w:lineRule="auto"/>
                            </w:pPr>
                            <w:r>
                              <w:t xml:space="preserve"> &lt;/bean&gt;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F6C2D" id="_x0000_s1029" type="#_x0000_t202" style="position:absolute;left:0;text-align:left;margin-left:168pt;margin-top:57.65pt;width:440.3pt;height:51pt;z-index:25166745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" filled="f" stroked="f">
                <v:textbox>
                  <w:txbxContent>
                    <w:p w:rsidR="00C93B16" w:rsidRDefault="00C93B16" w:rsidP="00C93B16">
                      <w:pPr>
                        <w:spacing w:after="0" w:line="240" w:lineRule="auto"/>
                      </w:pPr>
                      <w:r>
                        <w:t>&lt;bean id="templateMessage" class="org.springframework.mail.SimpleMailMessage"&gt;</w:t>
                      </w:r>
                    </w:p>
                    <w:p w:rsidR="00C93B16" w:rsidRDefault="00C93B16" w:rsidP="00C93B16">
                      <w:pPr>
                        <w:spacing w:after="0" w:line="240" w:lineRule="auto"/>
                      </w:pPr>
                      <w:r>
                        <w:t xml:space="preserve"> </w:t>
                      </w:r>
                      <w:r>
                        <w:tab/>
                        <w:t>&lt;property name="from" value="</w:t>
                      </w:r>
                      <w:r w:rsidRPr="00C93B16">
                        <w:rPr>
                          <w:b/>
                        </w:rPr>
                        <w:t>someaddr@someaddr.org</w:t>
                      </w:r>
                      <w:r>
                        <w:t>"/&gt;</w:t>
                      </w:r>
                    </w:p>
                    <w:p w:rsidR="00C93B16" w:rsidRDefault="00C93B16" w:rsidP="00C93B16">
                      <w:pPr>
                        <w:spacing w:after="0" w:line="240" w:lineRule="auto"/>
                      </w:pPr>
                      <w:r>
                        <w:t xml:space="preserve"> &lt;/bean&gt;</w:t>
                      </w:r>
                    </w:p>
                  </w:txbxContent>
                </v:textbox>
                <w10:wrap type="topAndBottom" anchorx="page"/>
              </v:shape>
            </w:pict>
          </mc:Fallback>
        </mc:AlternateContent>
      </w:r>
      <w:r>
        <w:t xml:space="preserve">   Make the </w:t>
      </w:r>
      <w:r>
        <w:rPr>
          <w:b/>
        </w:rPr>
        <w:t xml:space="preserve">from value property name (bolded) </w:t>
      </w:r>
      <w:r>
        <w:t xml:space="preserve">changes </w:t>
      </w:r>
      <w:r w:rsidR="00B106BD">
        <w:t>in the</w:t>
      </w:r>
      <w:r>
        <w:t xml:space="preserve"> box below to the ‘templateMessage’ bean to set the correct ‘From’ email address. </w:t>
      </w:r>
    </w:p>
    <w:p w:rsidR="00C93B16" w:rsidRDefault="00C93B16" w:rsidP="00C93B16">
      <w:pPr>
        <w:pStyle w:val="ListParagraph"/>
      </w:pPr>
    </w:p>
    <w:p w:rsidR="00C93B16" w:rsidRDefault="00442533" w:rsidP="00442533">
      <w:pPr>
        <w:pStyle w:val="Heading2"/>
        <w:numPr>
          <w:ilvl w:val="0"/>
          <w:numId w:val="6"/>
        </w:numPr>
      </w:pPr>
      <w:r>
        <w:t>Run Mat</w:t>
      </w:r>
    </w:p>
    <w:p w:rsidR="00442533" w:rsidRDefault="00442533" w:rsidP="00442533">
      <w:pPr>
        <w:pStyle w:val="ListParagraph"/>
        <w:numPr>
          <w:ilvl w:val="1"/>
          <w:numId w:val="6"/>
        </w:numPr>
      </w:pPr>
      <w:r>
        <w:t>Make sure your database server is running</w:t>
      </w:r>
      <w:ins w:id="6" w:author="Dawn Grey" w:date="2016-05-27T10:52:00Z">
        <w:r w:rsidR="00B106BD">
          <w:t>.</w:t>
        </w:r>
      </w:ins>
      <w:r>
        <w:t xml:space="preserve"> </w:t>
      </w:r>
    </w:p>
    <w:p w:rsidR="00442533" w:rsidRDefault="00442533" w:rsidP="00442533">
      <w:pPr>
        <w:pStyle w:val="ListParagraph"/>
        <w:numPr>
          <w:ilvl w:val="1"/>
          <w:numId w:val="6"/>
        </w:numPr>
      </w:pPr>
      <w:r>
        <w:t xml:space="preserve">In the eclipse IDE Select, </w:t>
      </w:r>
    </w:p>
    <w:p w:rsidR="00442533" w:rsidRDefault="00442533" w:rsidP="00442533">
      <w:pPr>
        <w:pStyle w:val="ListParagraph"/>
        <w:ind w:left="2520"/>
        <w:rPr>
          <w:b/>
        </w:rPr>
      </w:pPr>
      <w:r>
        <w:rPr>
          <w:b/>
        </w:rPr>
        <w:t>[Run] -&gt; [Run Configurations] -&gt; [Web Application] -&gt; [New]</w:t>
      </w:r>
      <w:ins w:id="7" w:author="Dawn Grey" w:date="2016-05-27T10:52:00Z">
        <w:r w:rsidR="00B106BD">
          <w:rPr>
            <w:b/>
          </w:rPr>
          <w:t>.</w:t>
        </w:r>
      </w:ins>
    </w:p>
    <w:p w:rsidR="00442533" w:rsidRPr="00442533" w:rsidRDefault="00442533" w:rsidP="00442533">
      <w:pPr>
        <w:pStyle w:val="ListParagraph"/>
        <w:numPr>
          <w:ilvl w:val="1"/>
          <w:numId w:val="6"/>
        </w:numPr>
      </w:pPr>
      <w:r>
        <w:t xml:space="preserve">Set Main Class: </w:t>
      </w:r>
      <w:r>
        <w:rPr>
          <w:b/>
        </w:rPr>
        <w:t>“</w:t>
      </w:r>
      <w:r w:rsidRPr="00442533">
        <w:t>com.google.gwt.dev.DevMode</w:t>
      </w:r>
      <w:r>
        <w:rPr>
          <w:b/>
        </w:rPr>
        <w:t>”.</w:t>
      </w:r>
    </w:p>
    <w:p w:rsidR="00442533" w:rsidRDefault="00442533" w:rsidP="00442533">
      <w:pPr>
        <w:pStyle w:val="ListParagraph"/>
        <w:numPr>
          <w:ilvl w:val="1"/>
          <w:numId w:val="6"/>
        </w:numPr>
      </w:pPr>
      <w:r>
        <w:t xml:space="preserve">Select </w:t>
      </w:r>
      <w:r>
        <w:rPr>
          <w:b/>
        </w:rPr>
        <w:t xml:space="preserve">[Apply] </w:t>
      </w:r>
      <w:r>
        <w:t xml:space="preserve">and followed by </w:t>
      </w:r>
      <w:r>
        <w:rPr>
          <w:b/>
        </w:rPr>
        <w:t>[Run].</w:t>
      </w:r>
    </w:p>
    <w:p w:rsidR="00442533" w:rsidRDefault="00442533" w:rsidP="00442533">
      <w:pPr>
        <w:pStyle w:val="ListParagraph"/>
        <w:ind w:left="1800"/>
      </w:pPr>
    </w:p>
    <w:p w:rsidR="00442533" w:rsidRDefault="00442533" w:rsidP="00442533">
      <w:pPr>
        <w:pStyle w:val="ListParagraph"/>
        <w:ind w:left="1800"/>
      </w:pPr>
      <w:r>
        <w:rPr>
          <w:noProof/>
        </w:rPr>
        <w:lastRenderedPageBreak/>
        <w:drawing>
          <wp:inline distT="0" distB="0" distL="0" distR="0">
            <wp:extent cx="5505450" cy="3565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564900" cy="3604105"/>
                    </a:xfrm>
                    <a:prstGeom prst="rect">
                      <a:avLst/>
                    </a:prstGeom>
                  </pic:spPr>
                </pic:pic>
              </a:graphicData>
            </a:graphic>
          </wp:inline>
        </w:drawing>
      </w:r>
    </w:p>
    <w:p w:rsidR="00442533" w:rsidRDefault="00442533" w:rsidP="00442533">
      <w:pPr>
        <w:pStyle w:val="ListParagraph"/>
        <w:ind w:left="1800"/>
      </w:pPr>
    </w:p>
    <w:p w:rsidR="00442533" w:rsidRDefault="00442533" w:rsidP="00442533">
      <w:pPr>
        <w:pStyle w:val="Heading2"/>
        <w:numPr>
          <w:ilvl w:val="0"/>
          <w:numId w:val="6"/>
        </w:numPr>
      </w:pPr>
      <w:r>
        <w:t xml:space="preserve">   Logging in To Mat</w:t>
      </w:r>
    </w:p>
    <w:p w:rsidR="00442533" w:rsidRDefault="00442533" w:rsidP="00442533">
      <w:pPr>
        <w:pStyle w:val="ListParagraph"/>
        <w:numPr>
          <w:ilvl w:val="1"/>
          <w:numId w:val="6"/>
        </w:numPr>
      </w:pPr>
      <w:r>
        <w:t xml:space="preserve">To login to MAT, open MySQL Workbench and run the following queries: </w:t>
      </w:r>
    </w:p>
    <w:p w:rsidR="00442533" w:rsidRPr="00442533" w:rsidRDefault="00442533" w:rsidP="00442533">
      <w:pPr>
        <w:pStyle w:val="ListParagraph"/>
        <w:numPr>
          <w:ilvl w:val="2"/>
          <w:numId w:val="6"/>
        </w:numPr>
      </w:pPr>
      <w:r>
        <w:t xml:space="preserve">   </w:t>
      </w:r>
      <w:r>
        <w:rPr>
          <w:b/>
        </w:rPr>
        <w:t>SELECT * FROM USER where USER_ID=’Admin’</w:t>
      </w:r>
      <w:r w:rsidR="00B106BD">
        <w:rPr>
          <w:b/>
        </w:rPr>
        <w:t xml:space="preserve"> </w:t>
      </w:r>
      <w:r w:rsidR="00B106BD" w:rsidRPr="00576CFC">
        <w:t>and</w:t>
      </w:r>
    </w:p>
    <w:p w:rsidR="00442533" w:rsidRDefault="00442533" w:rsidP="00442533">
      <w:pPr>
        <w:pStyle w:val="ListParagraph"/>
        <w:ind w:left="3600"/>
        <w:rPr>
          <w:b/>
        </w:rPr>
      </w:pPr>
      <w:r>
        <w:t xml:space="preserve">Look at the </w:t>
      </w:r>
      <w:r>
        <w:rPr>
          <w:b/>
        </w:rPr>
        <w:t>LOGIN_ID</w:t>
      </w:r>
      <w:r>
        <w:t xml:space="preserve"> column, the value there is your UserID. The password default is </w:t>
      </w:r>
      <w:r>
        <w:rPr>
          <w:b/>
        </w:rPr>
        <w:t>‘Ursaminor_10’.</w:t>
      </w:r>
    </w:p>
    <w:p w:rsidR="00442533" w:rsidRDefault="00442533" w:rsidP="00442533">
      <w:pPr>
        <w:pStyle w:val="ListParagraph"/>
        <w:numPr>
          <w:ilvl w:val="1"/>
          <w:numId w:val="6"/>
        </w:numPr>
      </w:pPr>
      <w:r>
        <w:t xml:space="preserve">Navigate to the MAT log in page GUI and use the UserID and password from the previous step and log in to MAT. </w:t>
      </w:r>
      <w:ins w:id="8" w:author="Jack Meyer" w:date="2016-05-27T14:31:00Z">
        <w:r w:rsidR="006B21D3">
          <w:t xml:space="preserve">In the Security Code box, just enter random numbers. </w:t>
        </w:r>
      </w:ins>
      <w:bookmarkStart w:id="9" w:name="_GoBack"/>
      <w:bookmarkEnd w:id="9"/>
    </w:p>
    <w:p w:rsidR="00442533" w:rsidRDefault="00442533" w:rsidP="00442533">
      <w:pPr>
        <w:pStyle w:val="ListParagraph"/>
        <w:numPr>
          <w:ilvl w:val="1"/>
          <w:numId w:val="6"/>
        </w:numPr>
      </w:pPr>
      <w:r>
        <w:t xml:space="preserve">Once logged in, navigate to the </w:t>
      </w:r>
      <w:r>
        <w:rPr>
          <w:b/>
        </w:rPr>
        <w:t xml:space="preserve">[Mat Account] </w:t>
      </w:r>
      <w:r>
        <w:t>tab and enter the Admin user details under the</w:t>
      </w:r>
      <w:r>
        <w:rPr>
          <w:b/>
        </w:rPr>
        <w:t xml:space="preserve"> [Personal Information] </w:t>
      </w:r>
      <w:r>
        <w:t xml:space="preserve">tab and the </w:t>
      </w:r>
      <w:r>
        <w:rPr>
          <w:b/>
        </w:rPr>
        <w:t xml:space="preserve">[Security Questions] </w:t>
      </w:r>
      <w:r>
        <w:t xml:space="preserve">tab to setup user’s security questions. </w:t>
      </w:r>
    </w:p>
    <w:p w:rsidR="00442533" w:rsidRDefault="00442533" w:rsidP="00442533">
      <w:pPr>
        <w:pStyle w:val="ListParagraph"/>
        <w:numPr>
          <w:ilvl w:val="1"/>
          <w:numId w:val="6"/>
        </w:numPr>
      </w:pPr>
      <w:r>
        <w:t xml:space="preserve">To change the password to something new, use the </w:t>
      </w:r>
      <w:r>
        <w:rPr>
          <w:b/>
        </w:rPr>
        <w:t xml:space="preserve">[Password] </w:t>
      </w:r>
      <w:r>
        <w:t xml:space="preserve">tab. </w:t>
      </w:r>
    </w:p>
    <w:p w:rsidR="00442533" w:rsidRDefault="00442533" w:rsidP="00442533">
      <w:pPr>
        <w:ind w:left="2160"/>
      </w:pPr>
      <w:r>
        <w:rPr>
          <w:b/>
        </w:rPr>
        <w:t xml:space="preserve">Note: </w:t>
      </w:r>
      <w:r>
        <w:t xml:space="preserve">This is an admin user login which provides a user the ability to create a regular user (one that can create, edit, and delete measures). </w:t>
      </w:r>
    </w:p>
    <w:p w:rsidR="00442533" w:rsidRDefault="00442533" w:rsidP="00442533">
      <w:pPr>
        <w:ind w:left="2160"/>
      </w:pPr>
    </w:p>
    <w:p w:rsidR="00442533" w:rsidRDefault="00442533" w:rsidP="00442533">
      <w:pPr>
        <w:pStyle w:val="Heading2"/>
        <w:numPr>
          <w:ilvl w:val="0"/>
          <w:numId w:val="6"/>
        </w:numPr>
      </w:pPr>
      <w:r>
        <w:t xml:space="preserve">   Setting up VSAC Communication Parameters for use with new MAT</w:t>
      </w:r>
    </w:p>
    <w:p w:rsidR="00442533" w:rsidRDefault="00442533" w:rsidP="00442533">
      <w:pPr>
        <w:ind w:left="2160"/>
      </w:pPr>
      <w:r>
        <w:t xml:space="preserve">MAT uses RESTful web-services to connect to VSAC system to pull in element lookup data. To set up MAT to connect with the VSAC, specify the following VM arguments in Eclipse by doing the following: </w:t>
      </w:r>
    </w:p>
    <w:p w:rsidR="00442533" w:rsidRDefault="00BF7465" w:rsidP="00442533">
      <w:pPr>
        <w:pStyle w:val="ListParagraph"/>
        <w:numPr>
          <w:ilvl w:val="1"/>
          <w:numId w:val="6"/>
        </w:numPr>
      </w:pPr>
      <w:r>
        <w:rPr>
          <w:noProof/>
        </w:rPr>
        <w:lastRenderedPageBreak/>
        <mc:AlternateContent>
          <mc:Choice Requires="wps">
            <w:drawing>
              <wp:anchor distT="91440" distB="91440" distL="114300" distR="114300" simplePos="0" relativeHeight="251669504" behindDoc="0" locked="0" layoutInCell="1" allowOverlap="1" wp14:anchorId="732D65B3" wp14:editId="2FA3819C">
                <wp:simplePos x="0" y="0"/>
                <wp:positionH relativeFrom="page">
                  <wp:posOffset>1762125</wp:posOffset>
                </wp:positionH>
                <wp:positionV relativeFrom="paragraph">
                  <wp:posOffset>704850</wp:posOffset>
                </wp:positionV>
                <wp:extent cx="5953760" cy="1666875"/>
                <wp:effectExtent l="57150" t="57150" r="46990" b="4762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1666875"/>
                        </a:xfrm>
                        <a:prstGeom prst="rect">
                          <a:avLst/>
                        </a:prstGeom>
                        <a:noFill/>
                        <a:ln w="9525">
                          <a:noFill/>
                          <a:miter lim="800000"/>
                          <a:headEnd/>
                          <a:tailEnd/>
                        </a:ln>
                        <a:effectLst/>
                        <a:scene3d>
                          <a:camera prst="orthographicFront">
                            <a:rot lat="0" lon="0" rev="0"/>
                          </a:camera>
                          <a:lightRig rig="chilly" dir="t">
                            <a:rot lat="0" lon="0" rev="18480000"/>
                          </a:lightRig>
                        </a:scene3d>
                        <a:sp3d prstMaterial="clear">
                          <a:bevelT h="63500"/>
                        </a:sp3d>
                      </wps:spPr>
                      <wps:txbx>
                        <w:txbxContent>
                          <w:p w:rsidR="00BF7465" w:rsidRDefault="00BF7465" w:rsidP="00BF7465">
                            <w:pPr>
                              <w:spacing w:after="0" w:line="240" w:lineRule="auto"/>
                            </w:pPr>
                            <w:r>
                              <w:t>-Xmx512m</w:t>
                            </w:r>
                          </w:p>
                          <w:p w:rsidR="00BF7465" w:rsidRDefault="00BF7465" w:rsidP="00BF7465">
                            <w:pPr>
                              <w:spacing w:after="0" w:line="240" w:lineRule="auto"/>
                            </w:pPr>
                            <w:r>
                              <w:t>-Dvsac_proxy_host=&lt;&lt;your proxy host&gt;&gt;</w:t>
                            </w:r>
                          </w:p>
                          <w:p w:rsidR="00BF7465" w:rsidRDefault="00BF7465" w:rsidP="00BF7465">
                            <w:pPr>
                              <w:spacing w:after="0" w:line="240" w:lineRule="auto"/>
                            </w:pPr>
                            <w:r>
                              <w:t>-Dvsac_proxy_port=8080 -DSERVER_TICKET_URL=https://vsac.nlm.nih.gov/vsac/ws/Ticket</w:t>
                            </w:r>
                          </w:p>
                          <w:p w:rsidR="00BF7465" w:rsidRDefault="00BF7465" w:rsidP="00BF7465">
                            <w:pPr>
                              <w:spacing w:after="0" w:line="240" w:lineRule="auto"/>
                            </w:pPr>
                            <w:r>
                              <w:t>-DSERVER_SINGLE_VALUESET_URL=https://vsac.nlm.nih.gov/vsac/ws/RetrieveValueSet?</w:t>
                            </w:r>
                          </w:p>
                          <w:p w:rsidR="00BF7465" w:rsidRDefault="0058487E" w:rsidP="00BF7465">
                            <w:pPr>
                              <w:spacing w:after="0" w:line="240" w:lineRule="auto"/>
                            </w:pPr>
                            <w:r>
                              <w:t>-</w:t>
                            </w:r>
                            <w:r w:rsidR="00BF7465">
                              <w:t>DSERVER_MULTIPLE_VALUESET_URL=https://vsac.nlm.nih.gov/vsac/ws/RetrieveMultipleValueSets?</w:t>
                            </w:r>
                          </w:p>
                          <w:p w:rsidR="00BF7465" w:rsidRDefault="00BF7465" w:rsidP="00BF7465">
                            <w:pPr>
                              <w:spacing w:after="0" w:line="240" w:lineRule="auto"/>
                            </w:pPr>
                            <w:r>
                              <w:t>-DSERVICE_URL=http://umlsks.nlm.nih.gov</w:t>
                            </w:r>
                          </w:p>
                          <w:p w:rsidR="00BF7465" w:rsidRDefault="00BF7465" w:rsidP="00BF7465">
                            <w:pPr>
                              <w:spacing w:after="0" w:line="240" w:lineRule="auto"/>
                            </w:pPr>
                            <w:r>
                              <w:t>-DENVIRONMENT=DEV</w:t>
                            </w:r>
                          </w:p>
                          <w:p w:rsidR="00B00283" w:rsidRDefault="00B00283" w:rsidP="00BF7465">
                            <w:pPr>
                              <w:spacing w:after="0" w:line="240" w:lineRule="auto"/>
                            </w:pPr>
                            <w:r>
                              <w:t>-</w:t>
                            </w:r>
                            <w:r w:rsidRPr="00B00283">
                              <w:t>D2FA_AUTH_CLASS=mat.server.twofactorauth.DefaultOTPValidatorForUser</w:t>
                            </w:r>
                          </w:p>
                          <w:p w:rsidR="00B00283" w:rsidRDefault="00B00283" w:rsidP="00BF7465">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D65B3" id="_x0000_s1030" type="#_x0000_t202" style="position:absolute;left:0;text-align:left;margin-left:138.75pt;margin-top:55.5pt;width:468.8pt;height:131.25pt;z-index:25166950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" filled="f" stroked="f">
                <v:textbox>
                  <w:txbxContent>
                    <w:p w:rsidR="00BF7465" w:rsidRDefault="00BF7465" w:rsidP="00BF7465">
                      <w:pPr>
                        <w:spacing w:after="0" w:line="240" w:lineRule="auto"/>
                      </w:pPr>
                      <w:r>
                        <w:t>-Xmx512m</w:t>
                      </w:r>
                    </w:p>
                    <w:p w:rsidR="00BF7465" w:rsidRDefault="00BF7465" w:rsidP="00BF7465">
                      <w:pPr>
                        <w:spacing w:after="0" w:line="240" w:lineRule="auto"/>
                      </w:pPr>
                      <w:r>
                        <w:t>-Dvsac_proxy_host=&lt;&lt;your proxy host&gt;&gt;</w:t>
                      </w:r>
                    </w:p>
                    <w:p w:rsidR="00BF7465" w:rsidRDefault="00BF7465" w:rsidP="00BF7465">
                      <w:pPr>
                        <w:spacing w:after="0" w:line="240" w:lineRule="auto"/>
                      </w:pPr>
                      <w:r>
                        <w:t>-Dvsac_proxy_port=8080 -DSERVER_TICKET_URL=https://vsac.nlm.nih.gov/vsac/ws/Ticket</w:t>
                      </w:r>
                    </w:p>
                    <w:p w:rsidR="00BF7465" w:rsidRDefault="00BF7465" w:rsidP="00BF7465">
                      <w:pPr>
                        <w:spacing w:after="0" w:line="240" w:lineRule="auto"/>
                      </w:pPr>
                      <w:r>
                        <w:t>-DSERVER_SINGLE_VALUESET_URL=https://vsac.nlm.nih.gov/vsac/ws/RetrieveValueSet?</w:t>
                      </w:r>
                    </w:p>
                    <w:p w:rsidR="00BF7465" w:rsidRDefault="0058487E" w:rsidP="00BF7465">
                      <w:pPr>
                        <w:spacing w:after="0" w:line="240" w:lineRule="auto"/>
                      </w:pPr>
                      <w:r>
                        <w:t>-</w:t>
                      </w:r>
                      <w:r w:rsidR="00BF7465">
                        <w:t>DSERVER_MULTIPLE_VALUESET_URL=https://vsac.nlm.nih.gov/vsac/ws/RetrieveMultipleValueSets?</w:t>
                      </w:r>
                    </w:p>
                    <w:p w:rsidR="00BF7465" w:rsidRDefault="00BF7465" w:rsidP="00BF7465">
                      <w:pPr>
                        <w:spacing w:after="0" w:line="240" w:lineRule="auto"/>
                      </w:pPr>
                      <w:r>
                        <w:t>-DSERVICE_URL=http://umlsks.nlm.nih.gov</w:t>
                      </w:r>
                    </w:p>
                    <w:p w:rsidR="00BF7465" w:rsidRDefault="00BF7465" w:rsidP="00BF7465">
                      <w:pPr>
                        <w:spacing w:after="0" w:line="240" w:lineRule="auto"/>
                      </w:pPr>
                      <w:r>
                        <w:t>-DENVIRONMENT=DEV</w:t>
                      </w:r>
                    </w:p>
                    <w:p w:rsidR="00B00283" w:rsidRDefault="00B00283" w:rsidP="00BF7465">
                      <w:pPr>
                        <w:spacing w:after="0" w:line="240" w:lineRule="auto"/>
                      </w:pPr>
                      <w:r>
                        <w:t>-</w:t>
                      </w:r>
                      <w:r w:rsidRPr="00B00283">
                        <w:t>D2FA_AUTH_CLASS=mat.server.twofactorauth.DefaultOTPValidatorForUser</w:t>
                      </w:r>
                    </w:p>
                    <w:p w:rsidR="00B00283" w:rsidRDefault="00B00283" w:rsidP="00BF7465">
                      <w:pPr>
                        <w:spacing w:after="0" w:line="240" w:lineRule="auto"/>
                      </w:pPr>
                    </w:p>
                  </w:txbxContent>
                </v:textbox>
                <w10:wrap type="topAndBottom" anchorx="page"/>
              </v:shape>
            </w:pict>
          </mc:Fallback>
        </mc:AlternateContent>
      </w:r>
      <w:r w:rsidR="00442533">
        <w:rPr>
          <w:b/>
        </w:rPr>
        <w:t xml:space="preserve">[Run] -&gt; [Run Configurations] </w:t>
      </w:r>
      <w:r w:rsidR="00442533">
        <w:t xml:space="preserve">-&gt; Select your MAT project on the LHS and RHS on the </w:t>
      </w:r>
      <w:r w:rsidR="00442533">
        <w:rPr>
          <w:b/>
        </w:rPr>
        <w:t xml:space="preserve">[Arguments] </w:t>
      </w:r>
      <w:r w:rsidR="00442533">
        <w:t xml:space="preserve">tab -&gt; add the following information below into the VM arguments box. </w:t>
      </w:r>
    </w:p>
    <w:p w:rsidR="00442533" w:rsidRDefault="00442533" w:rsidP="00442533">
      <w:pPr>
        <w:pStyle w:val="ListParagraph"/>
        <w:ind w:left="2880"/>
      </w:pPr>
    </w:p>
    <w:sectPr w:rsidR="00442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47BC7"/>
    <w:multiLevelType w:val="hybridMultilevel"/>
    <w:tmpl w:val="92321C00"/>
    <w:lvl w:ilvl="0" w:tplc="96BC10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B571748"/>
    <w:multiLevelType w:val="hybridMultilevel"/>
    <w:tmpl w:val="100C081E"/>
    <w:lvl w:ilvl="0" w:tplc="1568B308">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B5F4F25"/>
    <w:multiLevelType w:val="hybridMultilevel"/>
    <w:tmpl w:val="F7B0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97B29"/>
    <w:multiLevelType w:val="hybridMultilevel"/>
    <w:tmpl w:val="8C283E60"/>
    <w:lvl w:ilvl="0" w:tplc="AEE66066">
      <w:start w:val="1"/>
      <w:numFmt w:val="decimal"/>
      <w:lvlText w:val="%1."/>
      <w:lvlJc w:val="left"/>
      <w:pPr>
        <w:ind w:left="1800" w:hanging="360"/>
      </w:pPr>
      <w:rPr>
        <w:rFonts w:hint="default"/>
      </w:rPr>
    </w:lvl>
    <w:lvl w:ilvl="1" w:tplc="0409000F">
      <w:start w:val="1"/>
      <w:numFmt w:val="decimal"/>
      <w:lvlText w:val="%2."/>
      <w:lvlJc w:val="left"/>
      <w:pPr>
        <w:ind w:left="2520" w:hanging="360"/>
      </w:pPr>
    </w:lvl>
    <w:lvl w:ilvl="2" w:tplc="1ACC62A2">
      <w:start w:val="1"/>
      <w:numFmt w:val="decimal"/>
      <w:lvlText w:val="%3."/>
      <w:lvlJc w:val="left"/>
      <w:pPr>
        <w:ind w:left="3240" w:hanging="180"/>
      </w:pPr>
      <w:rPr>
        <w:rFonts w:hint="default"/>
      </w:r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A2347B8"/>
    <w:multiLevelType w:val="hybridMultilevel"/>
    <w:tmpl w:val="7092F20E"/>
    <w:lvl w:ilvl="0" w:tplc="44AA7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B70499"/>
    <w:multiLevelType w:val="hybridMultilevel"/>
    <w:tmpl w:val="6C78D846"/>
    <w:lvl w:ilvl="0" w:tplc="1ACC62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A575F5"/>
    <w:multiLevelType w:val="hybridMultilevel"/>
    <w:tmpl w:val="9E3845D8"/>
    <w:lvl w:ilvl="0" w:tplc="A78ADE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7147BA5"/>
    <w:multiLevelType w:val="hybridMultilevel"/>
    <w:tmpl w:val="BC326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5"/>
  </w:num>
  <w:num w:numId="5">
    <w:abstractNumId w:val="6"/>
  </w:num>
  <w:num w:numId="6">
    <w:abstractNumId w:val="3"/>
  </w:num>
  <w:num w:numId="7">
    <w:abstractNumId w:val="1"/>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k Meyer">
    <w15:presenceInfo w15:providerId="None" w15:userId="Jack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531"/>
    <w:rsid w:val="00211E06"/>
    <w:rsid w:val="00223E05"/>
    <w:rsid w:val="00373453"/>
    <w:rsid w:val="00390AE6"/>
    <w:rsid w:val="00442533"/>
    <w:rsid w:val="00565531"/>
    <w:rsid w:val="00576CFC"/>
    <w:rsid w:val="0058487E"/>
    <w:rsid w:val="006B21D3"/>
    <w:rsid w:val="006E691C"/>
    <w:rsid w:val="00856D20"/>
    <w:rsid w:val="00857F5D"/>
    <w:rsid w:val="008D6E0F"/>
    <w:rsid w:val="00AA095B"/>
    <w:rsid w:val="00B00283"/>
    <w:rsid w:val="00B106BD"/>
    <w:rsid w:val="00B37AFB"/>
    <w:rsid w:val="00BF7465"/>
    <w:rsid w:val="00C13693"/>
    <w:rsid w:val="00C93B16"/>
    <w:rsid w:val="00CA27F6"/>
    <w:rsid w:val="00DF1613"/>
    <w:rsid w:val="00DF7789"/>
    <w:rsid w:val="00E5594A"/>
    <w:rsid w:val="00E86072"/>
    <w:rsid w:val="00F14881"/>
    <w:rsid w:val="00F7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5DEFDD-4436-436C-8D38-205694EC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55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5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6D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5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5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55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553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65531"/>
    <w:rPr>
      <w:color w:val="0563C1" w:themeColor="hyperlink"/>
      <w:u w:val="single"/>
    </w:rPr>
  </w:style>
  <w:style w:type="paragraph" w:styleId="ListParagraph">
    <w:name w:val="List Paragraph"/>
    <w:basedOn w:val="Normal"/>
    <w:uiPriority w:val="34"/>
    <w:qFormat/>
    <w:rsid w:val="00857F5D"/>
    <w:pPr>
      <w:ind w:left="720"/>
      <w:contextualSpacing/>
    </w:pPr>
  </w:style>
  <w:style w:type="character" w:customStyle="1" w:styleId="Heading3Char">
    <w:name w:val="Heading 3 Char"/>
    <w:basedOn w:val="DefaultParagraphFont"/>
    <w:link w:val="Heading3"/>
    <w:uiPriority w:val="9"/>
    <w:rsid w:val="00856D2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A2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7F6"/>
    <w:rPr>
      <w:rFonts w:ascii="Tahoma" w:hAnsi="Tahoma" w:cs="Tahoma"/>
      <w:sz w:val="16"/>
      <w:szCs w:val="16"/>
    </w:rPr>
  </w:style>
  <w:style w:type="character" w:styleId="CommentReference">
    <w:name w:val="annotation reference"/>
    <w:basedOn w:val="DefaultParagraphFont"/>
    <w:uiPriority w:val="99"/>
    <w:semiHidden/>
    <w:unhideWhenUsed/>
    <w:rsid w:val="00CA27F6"/>
    <w:rPr>
      <w:sz w:val="16"/>
      <w:szCs w:val="16"/>
    </w:rPr>
  </w:style>
  <w:style w:type="paragraph" w:styleId="CommentText">
    <w:name w:val="annotation text"/>
    <w:basedOn w:val="Normal"/>
    <w:link w:val="CommentTextChar"/>
    <w:uiPriority w:val="99"/>
    <w:semiHidden/>
    <w:unhideWhenUsed/>
    <w:rsid w:val="00CA27F6"/>
    <w:pPr>
      <w:spacing w:line="240" w:lineRule="auto"/>
    </w:pPr>
    <w:rPr>
      <w:sz w:val="20"/>
      <w:szCs w:val="20"/>
    </w:rPr>
  </w:style>
  <w:style w:type="character" w:customStyle="1" w:styleId="CommentTextChar">
    <w:name w:val="Comment Text Char"/>
    <w:basedOn w:val="DefaultParagraphFont"/>
    <w:link w:val="CommentText"/>
    <w:uiPriority w:val="99"/>
    <w:semiHidden/>
    <w:rsid w:val="00CA27F6"/>
    <w:rPr>
      <w:sz w:val="20"/>
      <w:szCs w:val="20"/>
    </w:rPr>
  </w:style>
  <w:style w:type="paragraph" w:styleId="CommentSubject">
    <w:name w:val="annotation subject"/>
    <w:basedOn w:val="CommentText"/>
    <w:next w:val="CommentText"/>
    <w:link w:val="CommentSubjectChar"/>
    <w:uiPriority w:val="99"/>
    <w:semiHidden/>
    <w:unhideWhenUsed/>
    <w:rsid w:val="00CA27F6"/>
    <w:rPr>
      <w:b/>
      <w:bCs/>
    </w:rPr>
  </w:style>
  <w:style w:type="character" w:customStyle="1" w:styleId="CommentSubjectChar">
    <w:name w:val="Comment Subject Char"/>
    <w:basedOn w:val="CommentTextChar"/>
    <w:link w:val="CommentSubject"/>
    <w:uiPriority w:val="99"/>
    <w:semiHidden/>
    <w:rsid w:val="00CA27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dl.google.com/eclipse/plugin/4.5" TargetMode="External"/><Relationship Id="rId12" Type="http://schemas.openxmlformats.org/officeDocument/2006/relationships/hyperlink" Target="http://dev.mysql.com/downloads/installer/5.5.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eclipse.org/downloads/packages/eclipse-ide-java-ee-developers/mars2"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wtproject.org/versio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34013-AA20-4BBC-B424-2D57005A1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Meyer</dc:creator>
  <cp:lastModifiedBy>Jack Meyer</cp:lastModifiedBy>
  <cp:revision>2</cp:revision>
  <dcterms:created xsi:type="dcterms:W3CDTF">2016-05-27T19:31:00Z</dcterms:created>
  <dcterms:modified xsi:type="dcterms:W3CDTF">2016-05-27T19:31:00Z</dcterms:modified>
</cp:coreProperties>
</file>